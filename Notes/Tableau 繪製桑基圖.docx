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CC" w:rsidRPr="00E753CC" w:rsidRDefault="00E753CC" w:rsidP="00E753CC">
      <w:pPr>
        <w:jc w:val="center"/>
        <w:rPr>
          <w:ins w:id="0" w:author="拉菲爾人本診所-系統部 RHC" w:date="2019-07-17T11:06:00Z"/>
          <w:b/>
          <w:bCs/>
          <w:sz w:val="32"/>
          <w:szCs w:val="28"/>
          <w:rPrChange w:id="1" w:author="拉菲爾人本診所-系統部 RHC" w:date="2019-07-17T11:11:00Z">
            <w:rPr>
              <w:ins w:id="2" w:author="拉菲爾人本診所-系統部 RHC" w:date="2019-07-17T11:06:00Z"/>
            </w:rPr>
          </w:rPrChange>
        </w:rPr>
      </w:pPr>
      <w:r w:rsidRPr="00E753CC">
        <w:rPr>
          <w:rFonts w:hint="eastAsia"/>
          <w:b/>
          <w:bCs/>
          <w:sz w:val="32"/>
          <w:szCs w:val="28"/>
          <w:rPrChange w:id="3" w:author="拉菲爾人本診所-系統部 RHC" w:date="2019-07-17T11:11:00Z">
            <w:rPr>
              <w:rFonts w:hint="eastAsia"/>
            </w:rPr>
          </w:rPrChange>
        </w:rPr>
        <w:t>Ta</w:t>
      </w:r>
      <w:r w:rsidRPr="00E753CC">
        <w:rPr>
          <w:b/>
          <w:bCs/>
          <w:sz w:val="32"/>
          <w:szCs w:val="28"/>
          <w:rPrChange w:id="4" w:author="拉菲爾人本診所-系統部 RHC" w:date="2019-07-17T11:11:00Z">
            <w:rPr/>
          </w:rPrChange>
        </w:rPr>
        <w:t xml:space="preserve">bleau </w:t>
      </w:r>
      <w:del w:id="5" w:author="拉菲爾人本診所-系統部 RHC" w:date="2019-07-17T11:11:00Z">
        <w:r w:rsidRPr="00E753CC" w:rsidDel="00E753CC">
          <w:rPr>
            <w:rFonts w:hint="eastAsia"/>
            <w:b/>
            <w:bCs/>
            <w:sz w:val="32"/>
            <w:szCs w:val="28"/>
            <w:rPrChange w:id="6" w:author="拉菲爾人本診所-系統部 RHC" w:date="2019-07-17T11:11:00Z">
              <w:rPr>
                <w:rFonts w:hint="eastAsia"/>
              </w:rPr>
            </w:rPrChange>
          </w:rPr>
          <w:delText>如何</w:delText>
        </w:r>
      </w:del>
      <w:r w:rsidRPr="00E753CC">
        <w:rPr>
          <w:rFonts w:hint="eastAsia"/>
          <w:b/>
          <w:bCs/>
          <w:sz w:val="32"/>
          <w:szCs w:val="28"/>
          <w:rPrChange w:id="7" w:author="拉菲爾人本診所-系統部 RHC" w:date="2019-07-17T11:11:00Z">
            <w:rPr>
              <w:rFonts w:hint="eastAsia"/>
            </w:rPr>
          </w:rPrChange>
        </w:rPr>
        <w:t>繪製桑基圖</w:t>
      </w:r>
      <w:ins w:id="8" w:author="拉菲爾人本診所-系統部 RHC" w:date="2019-07-17T11:41:00Z">
        <w:r w:rsidR="009E3A21">
          <w:rPr>
            <w:rFonts w:hint="eastAsia"/>
            <w:b/>
            <w:bCs/>
            <w:sz w:val="32"/>
            <w:szCs w:val="28"/>
          </w:rPr>
          <w:t xml:space="preserve"> </w:t>
        </w:r>
        <w:r w:rsidR="009E3A21">
          <w:rPr>
            <w:b/>
            <w:bCs/>
            <w:sz w:val="32"/>
            <w:szCs w:val="28"/>
          </w:rPr>
          <w:t>–</w:t>
        </w:r>
        <w:r w:rsidR="009E3A21">
          <w:rPr>
            <w:rFonts w:hint="eastAsia"/>
            <w:b/>
            <w:bCs/>
            <w:sz w:val="32"/>
            <w:szCs w:val="28"/>
          </w:rPr>
          <w:t xml:space="preserve"> </w:t>
        </w:r>
        <w:r w:rsidR="009E3A21">
          <w:rPr>
            <w:rFonts w:hint="eastAsia"/>
            <w:b/>
            <w:bCs/>
            <w:sz w:val="32"/>
            <w:szCs w:val="28"/>
          </w:rPr>
          <w:t>以貼片分析為例</w:t>
        </w:r>
      </w:ins>
    </w:p>
    <w:p w:rsidR="00E753CC" w:rsidRDefault="00E753CC" w:rsidP="005054EF">
      <w:pPr>
        <w:jc w:val="center"/>
        <w:rPr>
          <w:ins w:id="9" w:author="拉菲爾人本診所-系統部 RHC" w:date="2019-07-17T11:11:00Z"/>
        </w:rPr>
        <w:pPrChange w:id="10" w:author="拉菲爾人本診所-系統部 RHC" w:date="2019-07-17T11:47:00Z">
          <w:pPr/>
        </w:pPrChange>
      </w:pPr>
      <w:ins w:id="11" w:author="拉菲爾人本診所-系統部 RHC" w:date="2019-07-17T11:11:00Z">
        <w:r>
          <w:rPr>
            <w:noProof/>
          </w:rPr>
          <w:drawing>
            <wp:inline distT="0" distB="0" distL="0" distR="0">
              <wp:extent cx="5749510" cy="2784075"/>
              <wp:effectExtent l="0" t="0" r="3810" b="0"/>
              <wp:docPr id="1" name="圖片 1" descr="一張含有 文字, 地圖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擷取.PN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960" cy="28031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753CC" w:rsidRDefault="00E753CC" w:rsidP="00E753CC">
      <w:pPr>
        <w:rPr>
          <w:ins w:id="12" w:author="拉菲爾人本診所-系統部 RHC" w:date="2019-07-17T11:07:00Z"/>
          <w:rFonts w:hint="eastAsia"/>
        </w:rPr>
      </w:pPr>
    </w:p>
    <w:p w:rsidR="00E753CC" w:rsidRPr="005054EF" w:rsidRDefault="00E753CC" w:rsidP="00E753CC">
      <w:pPr>
        <w:pStyle w:val="a5"/>
        <w:numPr>
          <w:ilvl w:val="0"/>
          <w:numId w:val="2"/>
        </w:numPr>
        <w:ind w:leftChars="0"/>
        <w:rPr>
          <w:ins w:id="13" w:author="拉菲爾人本診所-系統部 RHC" w:date="2019-07-17T11:08:00Z"/>
          <w:sz w:val="28"/>
          <w:szCs w:val="24"/>
          <w:rPrChange w:id="14" w:author="拉菲爾人本診所-系統部 RHC" w:date="2019-07-17T11:46:00Z">
            <w:rPr>
              <w:ins w:id="15" w:author="拉菲爾人本診所-系統部 RHC" w:date="2019-07-17T11:08:00Z"/>
            </w:rPr>
          </w:rPrChange>
        </w:rPr>
      </w:pPr>
      <w:ins w:id="16" w:author="拉菲爾人本診所-系統部 RHC" w:date="2019-07-17T11:07:00Z">
        <w:r w:rsidRPr="005054EF">
          <w:rPr>
            <w:rFonts w:hint="eastAsia"/>
            <w:sz w:val="28"/>
            <w:szCs w:val="24"/>
            <w:rPrChange w:id="17" w:author="拉菲爾人本診所-系統部 RHC" w:date="2019-07-17T11:46:00Z">
              <w:rPr>
                <w:rFonts w:hint="eastAsia"/>
              </w:rPr>
            </w:rPrChange>
          </w:rPr>
          <w:t>資料準備</w:t>
        </w:r>
      </w:ins>
    </w:p>
    <w:p w:rsidR="00E753CC" w:rsidRDefault="00E753CC" w:rsidP="00E753CC">
      <w:pPr>
        <w:pStyle w:val="a5"/>
        <w:numPr>
          <w:ilvl w:val="0"/>
          <w:numId w:val="4"/>
        </w:numPr>
        <w:ind w:leftChars="0"/>
        <w:rPr>
          <w:ins w:id="18" w:author="拉菲爾人本診所-系統部 RHC" w:date="2019-07-17T11:15:00Z"/>
        </w:rPr>
      </w:pPr>
      <w:ins w:id="19" w:author="拉菲爾人本診所-系統部 RHC" w:date="2019-07-17T11:09:00Z">
        <w:r>
          <w:rPr>
            <w:rFonts w:hint="eastAsia"/>
          </w:rPr>
          <w:t>準備完整</w:t>
        </w:r>
        <w:r>
          <w:rPr>
            <w:rFonts w:hint="eastAsia"/>
          </w:rPr>
          <w:t>r</w:t>
        </w:r>
        <w:r>
          <w:t>ow data</w:t>
        </w:r>
        <w:r>
          <w:rPr>
            <w:rFonts w:hint="eastAsia"/>
          </w:rPr>
          <w:t>，選取目標</w:t>
        </w:r>
      </w:ins>
      <w:ins w:id="20" w:author="拉菲爾人本診所-系統部 RHC" w:date="2019-07-17T11:10:00Z">
        <w:r>
          <w:rPr>
            <w:rFonts w:hint="eastAsia"/>
          </w:rPr>
          <w:t>欄位</w:t>
        </w:r>
      </w:ins>
      <w:ins w:id="21" w:author="拉菲爾人本診所-系統部 RHC" w:date="2019-07-17T11:41:00Z">
        <w:r w:rsidR="009E3A21">
          <w:rPr>
            <w:rFonts w:hint="eastAsia"/>
          </w:rPr>
          <w:t xml:space="preserve"> (</w:t>
        </w:r>
        <w:r w:rsidR="009E3A21">
          <w:rPr>
            <w:rFonts w:hint="eastAsia"/>
          </w:rPr>
          <w:t>如</w:t>
        </w:r>
      </w:ins>
      <w:ins w:id="22" w:author="拉菲爾人本診所-系統部 RHC" w:date="2019-07-17T11:42:00Z">
        <w:r w:rsidR="009E3A21">
          <w:rPr>
            <w:rFonts w:hint="eastAsia"/>
          </w:rPr>
          <w:t>初診醫師、夥伴姓名、貼點位置</w:t>
        </w:r>
      </w:ins>
      <w:ins w:id="23" w:author="拉菲爾人本診所-系統部 RHC" w:date="2019-07-17T11:41:00Z">
        <w:r w:rsidR="009E3A21">
          <w:rPr>
            <w:rFonts w:hint="eastAsia"/>
          </w:rPr>
          <w:t>)</w:t>
        </w:r>
      </w:ins>
    </w:p>
    <w:p w:rsidR="00317A82" w:rsidRDefault="00317A82" w:rsidP="00317A82">
      <w:pPr>
        <w:pStyle w:val="a5"/>
        <w:numPr>
          <w:ilvl w:val="0"/>
          <w:numId w:val="4"/>
        </w:numPr>
        <w:ind w:leftChars="0"/>
        <w:rPr>
          <w:ins w:id="24" w:author="拉菲爾人本診所-系統部 RHC" w:date="2019-07-17T11:20:00Z"/>
        </w:rPr>
      </w:pPr>
      <w:ins w:id="25" w:author="拉菲爾人本診所-系統部 RHC" w:date="2019-07-17T11:15:00Z">
        <w:r>
          <w:rPr>
            <w:rFonts w:hint="eastAsia"/>
          </w:rPr>
          <w:t>匯入</w:t>
        </w:r>
      </w:ins>
      <w:ins w:id="26" w:author="拉菲爾人本診所-系統部 RHC" w:date="2019-07-17T11:16:00Z">
        <w:r>
          <w:rPr>
            <w:rFonts w:hint="eastAsia"/>
          </w:rPr>
          <w:t>資料於</w:t>
        </w:r>
        <w:r>
          <w:rPr>
            <w:rFonts w:hint="eastAsia"/>
          </w:rPr>
          <w:t>T</w:t>
        </w:r>
        <w:r>
          <w:t>ableau Desktop</w:t>
        </w:r>
        <w:r>
          <w:rPr>
            <w:rFonts w:hint="eastAsia"/>
          </w:rPr>
          <w:t>並重複聯集資料一次</w:t>
        </w:r>
      </w:ins>
      <w:ins w:id="27" w:author="拉菲爾人本診所-系統部 RHC" w:date="2019-07-17T11:18:00Z">
        <w:r>
          <w:rPr>
            <w:rFonts w:hint="eastAsia"/>
          </w:rPr>
          <w:t>，產生</w:t>
        </w:r>
      </w:ins>
      <w:ins w:id="28" w:author="拉菲爾人本診所-系統部 RHC" w:date="2019-07-17T11:19:00Z">
        <w:r>
          <w:rPr>
            <w:rFonts w:hint="eastAsia"/>
          </w:rPr>
          <w:t>T</w:t>
        </w:r>
        <w:r>
          <w:t>able Name</w:t>
        </w:r>
      </w:ins>
      <w:ins w:id="29" w:author="拉菲爾人本診所-系統部 RHC" w:date="2019-07-17T11:18:00Z">
        <w:r>
          <w:rPr>
            <w:rFonts w:hint="eastAsia"/>
          </w:rPr>
          <w:t>欄位</w:t>
        </w:r>
      </w:ins>
      <w:ins w:id="30" w:author="拉菲爾人本診所-系統部 RHC" w:date="2019-07-17T11:19:00Z">
        <w:r>
          <w:rPr>
            <w:rFonts w:hint="eastAsia"/>
          </w:rPr>
          <w:t xml:space="preserve"> (</w:t>
        </w:r>
        <w:r>
          <w:rPr>
            <w:rFonts w:hint="eastAsia"/>
          </w:rPr>
          <w:t>資料表</w:t>
        </w:r>
        <w:r>
          <w:rPr>
            <w:rFonts w:hint="eastAsia"/>
          </w:rPr>
          <w:t>.</w:t>
        </w:r>
        <w:r>
          <w:t>csv</w:t>
        </w:r>
        <w:r>
          <w:rPr>
            <w:rFonts w:hint="eastAsia"/>
          </w:rPr>
          <w:t>、</w:t>
        </w:r>
        <w:r>
          <w:rPr>
            <w:rFonts w:hint="eastAsia"/>
          </w:rPr>
          <w:t>資料表</w:t>
        </w:r>
        <w:r>
          <w:rPr>
            <w:rFonts w:hint="eastAsia"/>
          </w:rPr>
          <w:t>.</w:t>
        </w:r>
        <w:r>
          <w:t>csv</w:t>
        </w:r>
        <w:r>
          <w:t>1</w:t>
        </w:r>
        <w:r>
          <w:rPr>
            <w:rFonts w:hint="eastAsia"/>
          </w:rPr>
          <w:t>)</w:t>
        </w:r>
      </w:ins>
    </w:p>
    <w:p w:rsidR="00317A82" w:rsidRDefault="00317A82" w:rsidP="00317A82">
      <w:pPr>
        <w:pStyle w:val="a5"/>
        <w:numPr>
          <w:ilvl w:val="0"/>
          <w:numId w:val="4"/>
        </w:numPr>
        <w:ind w:leftChars="0"/>
        <w:rPr>
          <w:ins w:id="31" w:author="拉菲爾人本診所-系統部 RHC" w:date="2019-07-17T11:20:00Z"/>
        </w:rPr>
      </w:pPr>
      <w:ins w:id="32" w:author="拉菲爾人本診所-系統部 RHC" w:date="2019-07-17T11:17:00Z">
        <w:r>
          <w:rPr>
            <w:rFonts w:hint="eastAsia"/>
          </w:rPr>
          <w:t>建立</w:t>
        </w:r>
        <w:proofErr w:type="spellStart"/>
        <w:r>
          <w:rPr>
            <w:rFonts w:hint="eastAsia"/>
          </w:rPr>
          <w:t>T</w:t>
        </w:r>
        <w:r>
          <w:t>oPad</w:t>
        </w:r>
        <w:proofErr w:type="spellEnd"/>
        <w:r>
          <w:rPr>
            <w:rFonts w:hint="eastAsia"/>
          </w:rPr>
          <w:t>欄位</w:t>
        </w:r>
      </w:ins>
      <w:ins w:id="33" w:author="拉菲爾人本診所-系統部 RHC" w:date="2019-07-17T11:20:00Z">
        <w:r>
          <w:rPr>
            <w:rFonts w:hint="eastAsia"/>
          </w:rPr>
          <w:t>，</w:t>
        </w:r>
        <w:r>
          <w:rPr>
            <w:rFonts w:hint="eastAsia"/>
          </w:rPr>
          <w:t>用於繪圖使用</w:t>
        </w:r>
      </w:ins>
      <w:ins w:id="34" w:author="拉菲爾人本診所-系統部 RHC" w:date="2019-07-17T11:17:00Z">
        <w:r>
          <w:rPr>
            <w:rFonts w:hint="eastAsia"/>
          </w:rPr>
          <w:t xml:space="preserve"> : </w:t>
        </w:r>
      </w:ins>
    </w:p>
    <w:p w:rsidR="00317A82" w:rsidRDefault="00317A82" w:rsidP="00317A82">
      <w:pPr>
        <w:pStyle w:val="a5"/>
        <w:ind w:leftChars="0" w:left="840"/>
        <w:rPr>
          <w:ins w:id="35" w:author="拉菲爾人本診所-系統部 RHC" w:date="2019-07-17T11:20:00Z"/>
          <w:rFonts w:hint="eastAsia"/>
        </w:rPr>
        <w:pPrChange w:id="36" w:author="拉菲爾人本診所-系統部 RHC" w:date="2019-07-17T11:20:00Z">
          <w:pPr>
            <w:pStyle w:val="a5"/>
            <w:numPr>
              <w:numId w:val="4"/>
            </w:numPr>
            <w:ind w:leftChars="0" w:left="840" w:hanging="360"/>
          </w:pPr>
        </w:pPrChange>
      </w:pPr>
      <w:ins w:id="37" w:author="拉菲爾人本診所-系統部 RHC" w:date="2019-07-17T11:20:00Z">
        <w:r>
          <w:rPr>
            <w:rFonts w:hint="eastAsia"/>
          </w:rPr>
          <w:t>IF</w:t>
        </w:r>
        <w:r>
          <w:t xml:space="preserve"> [Table Name] = ‘</w:t>
        </w:r>
        <w:r>
          <w:rPr>
            <w:rFonts w:hint="eastAsia"/>
          </w:rPr>
          <w:t>資料表</w:t>
        </w:r>
        <w:r>
          <w:rPr>
            <w:rFonts w:hint="eastAsia"/>
          </w:rPr>
          <w:t>.</w:t>
        </w:r>
        <w:r>
          <w:t xml:space="preserve">csv’ THEN 1 </w:t>
        </w:r>
        <w:r>
          <w:rPr>
            <w:rFonts w:hint="eastAsia"/>
          </w:rPr>
          <w:t>E</w:t>
        </w:r>
        <w:r>
          <w:t xml:space="preserve">LSE 49 </w:t>
        </w:r>
        <w:r>
          <w:rPr>
            <w:rFonts w:hint="eastAsia"/>
          </w:rPr>
          <w:t>E</w:t>
        </w:r>
        <w:r>
          <w:t>ND</w:t>
        </w:r>
      </w:ins>
    </w:p>
    <w:p w:rsidR="00317A82" w:rsidRDefault="00317A82" w:rsidP="00317A82">
      <w:pPr>
        <w:pStyle w:val="a5"/>
        <w:numPr>
          <w:ilvl w:val="0"/>
          <w:numId w:val="4"/>
        </w:numPr>
        <w:ind w:leftChars="0"/>
        <w:rPr>
          <w:ins w:id="38" w:author="拉菲爾人本診所-系統部 RHC" w:date="2019-07-17T11:29:00Z"/>
        </w:rPr>
      </w:pPr>
      <w:ins w:id="39" w:author="拉菲爾人本診所-系統部 RHC" w:date="2019-07-17T11:21:00Z">
        <w:r>
          <w:rPr>
            <w:rFonts w:hint="eastAsia"/>
          </w:rPr>
          <w:t>選擇</w:t>
        </w:r>
        <w:proofErr w:type="spellStart"/>
        <w:r>
          <w:rPr>
            <w:rFonts w:hint="eastAsia"/>
          </w:rPr>
          <w:t>T</w:t>
        </w:r>
        <w:r>
          <w:t>oPad</w:t>
        </w:r>
        <w:proofErr w:type="spellEnd"/>
        <w:r>
          <w:rPr>
            <w:rFonts w:hint="eastAsia"/>
          </w:rPr>
          <w:t>建立</w:t>
        </w:r>
        <w:r>
          <w:rPr>
            <w:rFonts w:hint="eastAsia"/>
          </w:rPr>
          <w:t>B</w:t>
        </w:r>
        <w:r>
          <w:t>ins</w:t>
        </w:r>
      </w:ins>
      <w:ins w:id="40" w:author="拉菲爾人本診所-系統部 RHC" w:date="2019-07-17T11:28:00Z">
        <w:r w:rsidR="00154EA5">
          <w:rPr>
            <w:rFonts w:hint="eastAsia"/>
          </w:rPr>
          <w:t>，命</w:t>
        </w:r>
      </w:ins>
      <w:ins w:id="41" w:author="拉菲爾人本診所-系統部 RHC" w:date="2019-07-17T11:29:00Z">
        <w:r w:rsidR="00154EA5">
          <w:rPr>
            <w:rFonts w:hint="eastAsia"/>
          </w:rPr>
          <w:t>名為</w:t>
        </w:r>
        <w:r w:rsidR="00154EA5">
          <w:rPr>
            <w:rFonts w:hint="eastAsia"/>
          </w:rPr>
          <w:t>P</w:t>
        </w:r>
        <w:r w:rsidR="00154EA5">
          <w:t>added</w:t>
        </w:r>
      </w:ins>
      <w:ins w:id="42" w:author="拉菲爾人本診所-系統部 RHC" w:date="2019-07-17T11:21:00Z">
        <w:r>
          <w:rPr>
            <w:rFonts w:hint="eastAsia"/>
          </w:rPr>
          <w:t>，</w:t>
        </w:r>
      </w:ins>
      <w:ins w:id="43" w:author="拉菲爾人本診所-系統部 RHC" w:date="2019-07-17T11:22:00Z">
        <w:r>
          <w:rPr>
            <w:rFonts w:hint="eastAsia"/>
          </w:rPr>
          <w:t>S</w:t>
        </w:r>
        <w:r>
          <w:t>ize of bins</w:t>
        </w:r>
        <w:r>
          <w:rPr>
            <w:rFonts w:hint="eastAsia"/>
          </w:rPr>
          <w:t>改成</w:t>
        </w:r>
        <w:r>
          <w:rPr>
            <w:rFonts w:hint="eastAsia"/>
          </w:rPr>
          <w:t xml:space="preserve"> </w:t>
        </w:r>
        <w:r>
          <w:t>1</w:t>
        </w:r>
      </w:ins>
    </w:p>
    <w:p w:rsidR="00154EA5" w:rsidRDefault="00154EA5" w:rsidP="00154EA5">
      <w:pPr>
        <w:pStyle w:val="a5"/>
        <w:ind w:leftChars="0" w:left="840"/>
        <w:rPr>
          <w:ins w:id="44" w:author="拉菲爾人本診所-系統部 RHC" w:date="2019-07-17T11:19:00Z"/>
          <w:rFonts w:hint="eastAsia"/>
        </w:rPr>
        <w:pPrChange w:id="45" w:author="拉菲爾人本診所-系統部 RHC" w:date="2019-07-17T11:29:00Z">
          <w:pPr>
            <w:pStyle w:val="a5"/>
            <w:ind w:leftChars="0" w:left="840"/>
          </w:pPr>
        </w:pPrChange>
      </w:pPr>
    </w:p>
    <w:p w:rsidR="00E753CC" w:rsidRPr="005054EF" w:rsidRDefault="00E753CC" w:rsidP="00E753CC">
      <w:pPr>
        <w:pStyle w:val="a5"/>
        <w:numPr>
          <w:ilvl w:val="0"/>
          <w:numId w:val="2"/>
        </w:numPr>
        <w:ind w:leftChars="0"/>
        <w:rPr>
          <w:ins w:id="46" w:author="拉菲爾人本診所-系統部 RHC" w:date="2019-07-17T11:15:00Z"/>
          <w:sz w:val="28"/>
          <w:szCs w:val="24"/>
          <w:rPrChange w:id="47" w:author="拉菲爾人本診所-系統部 RHC" w:date="2019-07-17T11:47:00Z">
            <w:rPr>
              <w:ins w:id="48" w:author="拉菲爾人本診所-系統部 RHC" w:date="2019-07-17T11:15:00Z"/>
            </w:rPr>
          </w:rPrChange>
        </w:rPr>
      </w:pPr>
      <w:ins w:id="49" w:author="拉菲爾人本診所-系統部 RHC" w:date="2019-07-17T11:07:00Z">
        <w:r w:rsidRPr="005054EF">
          <w:rPr>
            <w:rFonts w:hint="eastAsia"/>
            <w:sz w:val="28"/>
            <w:szCs w:val="24"/>
            <w:rPrChange w:id="50" w:author="拉菲爾人本診所-系統部 RHC" w:date="2019-07-17T11:47:00Z">
              <w:rPr>
                <w:rFonts w:hint="eastAsia"/>
              </w:rPr>
            </w:rPrChange>
          </w:rPr>
          <w:t>新增計算欄位</w:t>
        </w:r>
      </w:ins>
    </w:p>
    <w:p w:rsidR="00E753CC" w:rsidRDefault="00C102EB" w:rsidP="00E753CC">
      <w:pPr>
        <w:pStyle w:val="a5"/>
        <w:numPr>
          <w:ilvl w:val="0"/>
          <w:numId w:val="5"/>
        </w:numPr>
        <w:ind w:leftChars="0"/>
        <w:rPr>
          <w:ins w:id="51" w:author="拉菲爾人本診所-系統部 RHC" w:date="2019-07-17T11:23:00Z"/>
        </w:rPr>
      </w:pPr>
      <w:ins w:id="52" w:author="拉菲爾人本診所-系統部 RHC" w:date="2019-07-17T11:23:00Z">
        <w:r>
          <w:t xml:space="preserve">T </w:t>
        </w:r>
      </w:ins>
      <w:ins w:id="53" w:author="拉菲爾人本診所-系統部 RHC" w:date="2019-07-17T11:24:00Z">
        <w:r>
          <w:t xml:space="preserve">   </w:t>
        </w:r>
        <w:proofErr w:type="gramStart"/>
        <w:r>
          <w:t xml:space="preserve">  </w:t>
        </w:r>
      </w:ins>
      <w:ins w:id="54" w:author="拉菲爾人本診所-系統部 RHC" w:date="2019-07-17T11:23:00Z">
        <w:r>
          <w:t>:</w:t>
        </w:r>
        <w:proofErr w:type="gramEnd"/>
        <w:r>
          <w:t xml:space="preserve"> </w:t>
        </w:r>
      </w:ins>
      <w:ins w:id="55" w:author="拉菲爾人本診所-系統部 RHC" w:date="2019-07-17T11:24:00Z">
        <w:r>
          <w:t xml:space="preserve"> </w:t>
        </w:r>
      </w:ins>
      <w:ins w:id="56" w:author="拉菲爾人本診所-系統部 RHC" w:date="2019-07-17T11:23:00Z">
        <w:r w:rsidRPr="00C102EB">
          <w:t>(INDEX()-25)/4</w:t>
        </w:r>
      </w:ins>
    </w:p>
    <w:p w:rsidR="00C102EB" w:rsidRDefault="00C102EB" w:rsidP="00E753CC">
      <w:pPr>
        <w:pStyle w:val="a5"/>
        <w:numPr>
          <w:ilvl w:val="0"/>
          <w:numId w:val="5"/>
        </w:numPr>
        <w:ind w:leftChars="0"/>
        <w:rPr>
          <w:ins w:id="57" w:author="拉菲爾人本診所-系統部 RHC" w:date="2019-07-17T11:24:00Z"/>
        </w:rPr>
      </w:pPr>
      <w:proofErr w:type="gramStart"/>
      <w:ins w:id="58" w:author="拉菲爾人本診所-系統部 RHC" w:date="2019-07-17T11:24:00Z">
        <w:r>
          <w:rPr>
            <w:rFonts w:hint="eastAsia"/>
          </w:rPr>
          <w:t>S</w:t>
        </w:r>
        <w:r>
          <w:t>igmoid :</w:t>
        </w:r>
        <w:proofErr w:type="gramEnd"/>
        <w:r>
          <w:t xml:space="preserve">  </w:t>
        </w:r>
        <w:r w:rsidRPr="00C102EB">
          <w:t>1/(1+EXP(1)^-[t])</w:t>
        </w:r>
      </w:ins>
    </w:p>
    <w:p w:rsidR="00C102EB" w:rsidRDefault="00C102EB" w:rsidP="00E753CC">
      <w:pPr>
        <w:pStyle w:val="a5"/>
        <w:numPr>
          <w:ilvl w:val="0"/>
          <w:numId w:val="5"/>
        </w:numPr>
        <w:ind w:leftChars="0"/>
        <w:rPr>
          <w:ins w:id="59" w:author="拉菲爾人本診所-系統部 RHC" w:date="2019-07-17T11:25:00Z"/>
        </w:rPr>
      </w:pPr>
      <w:ins w:id="60" w:author="拉菲爾人本診所-系統部 RHC" w:date="2019-07-17T11:25:00Z">
        <w:r>
          <w:rPr>
            <w:rFonts w:hint="eastAsia"/>
          </w:rPr>
          <w:t>R</w:t>
        </w:r>
        <w:r>
          <w:t>ank</w:t>
        </w:r>
        <w:proofErr w:type="gramStart"/>
        <w:r>
          <w:t>1  :</w:t>
        </w:r>
        <w:proofErr w:type="gramEnd"/>
        <w:r>
          <w:t xml:space="preserve">  </w:t>
        </w:r>
        <w:r w:rsidRPr="00C102EB">
          <w:t>RUNNING_SUM(SUM([Number of Records]))/TOTAL(SUM([Number of Records]))</w:t>
        </w:r>
      </w:ins>
    </w:p>
    <w:p w:rsidR="00612A79" w:rsidRDefault="00612A79" w:rsidP="00E753CC">
      <w:pPr>
        <w:pStyle w:val="a5"/>
        <w:numPr>
          <w:ilvl w:val="0"/>
          <w:numId w:val="5"/>
        </w:numPr>
        <w:ind w:leftChars="0"/>
        <w:rPr>
          <w:ins w:id="61" w:author="拉菲爾人本診所-系統部 RHC" w:date="2019-07-17T11:26:00Z"/>
        </w:rPr>
      </w:pPr>
      <w:ins w:id="62" w:author="拉菲爾人本診所-系統部 RHC" w:date="2019-07-17T11:25:00Z">
        <w:r>
          <w:rPr>
            <w:rFonts w:hint="eastAsia"/>
          </w:rPr>
          <w:t>R</w:t>
        </w:r>
        <w:r>
          <w:t>ank</w:t>
        </w:r>
        <w:proofErr w:type="gramStart"/>
        <w:r>
          <w:t>2</w:t>
        </w:r>
        <w:r>
          <w:t xml:space="preserve">  :</w:t>
        </w:r>
        <w:proofErr w:type="gramEnd"/>
        <w:r>
          <w:t xml:space="preserve">  </w:t>
        </w:r>
      </w:ins>
      <w:ins w:id="63" w:author="拉菲爾人本診所-系統部 RHC" w:date="2019-07-17T11:26:00Z">
        <w:r w:rsidRPr="00612A79">
          <w:t>RUNNING_SUM(SUM([Number of Records]))/TOTAL(SUM([Number of Records]))</w:t>
        </w:r>
      </w:ins>
    </w:p>
    <w:p w:rsidR="00612A79" w:rsidRDefault="00612A79" w:rsidP="00E753CC">
      <w:pPr>
        <w:pStyle w:val="a5"/>
        <w:numPr>
          <w:ilvl w:val="0"/>
          <w:numId w:val="5"/>
        </w:numPr>
        <w:ind w:leftChars="0"/>
        <w:rPr>
          <w:ins w:id="64" w:author="拉菲爾人本診所-系統部 RHC" w:date="2019-07-17T11:27:00Z"/>
        </w:rPr>
      </w:pPr>
      <w:proofErr w:type="gramStart"/>
      <w:ins w:id="65" w:author="拉菲爾人本診所-系統部 RHC" w:date="2019-07-17T11:27:00Z">
        <w:r>
          <w:t>Curve</w:t>
        </w:r>
        <w:r w:rsidRPr="00612A79">
          <w:rPr>
            <w:sz w:val="36"/>
            <w:szCs w:val="32"/>
            <w:rPrChange w:id="66" w:author="拉菲爾人本診所-系統部 RHC" w:date="2019-07-17T11:27:00Z">
              <w:rPr/>
            </w:rPrChange>
          </w:rPr>
          <w:t xml:space="preserve"> </w:t>
        </w:r>
        <w:r>
          <w:t xml:space="preserve"> :</w:t>
        </w:r>
        <w:proofErr w:type="gramEnd"/>
        <w:r>
          <w:t xml:space="preserve">  </w:t>
        </w:r>
        <w:r w:rsidRPr="00612A79">
          <w:t>[Rank1]+(([Rank2]-[Rank1])*[Sigmoid])</w:t>
        </w:r>
      </w:ins>
    </w:p>
    <w:p w:rsidR="00612A79" w:rsidRDefault="00612A79" w:rsidP="00E753CC">
      <w:pPr>
        <w:pStyle w:val="a5"/>
        <w:numPr>
          <w:ilvl w:val="0"/>
          <w:numId w:val="5"/>
        </w:numPr>
        <w:ind w:leftChars="0"/>
        <w:rPr>
          <w:ins w:id="67" w:author="拉菲爾人本診所-系統部 RHC" w:date="2019-07-17T11:29:00Z"/>
        </w:rPr>
      </w:pPr>
      <w:proofErr w:type="gramStart"/>
      <w:ins w:id="68" w:author="拉菲爾人本診所-系統部 RHC" w:date="2019-07-17T11:28:00Z">
        <w:r>
          <w:rPr>
            <w:rFonts w:hint="eastAsia"/>
          </w:rPr>
          <w:t>S</w:t>
        </w:r>
        <w:r>
          <w:t xml:space="preserve">izing </w:t>
        </w:r>
        <w:r w:rsidRPr="00612A79">
          <w:rPr>
            <w:sz w:val="40"/>
            <w:szCs w:val="36"/>
            <w:rPrChange w:id="69" w:author="拉菲爾人本診所-系統部 RHC" w:date="2019-07-17T11:28:00Z">
              <w:rPr/>
            </w:rPrChange>
          </w:rPr>
          <w:t xml:space="preserve"> </w:t>
        </w:r>
        <w:r>
          <w:t>:</w:t>
        </w:r>
        <w:proofErr w:type="gramEnd"/>
        <w:r>
          <w:t xml:space="preserve">  </w:t>
        </w:r>
        <w:r w:rsidRPr="00612A79">
          <w:t>WINDOW_AVG(SUM([Number of Records]))</w:t>
        </w:r>
      </w:ins>
    </w:p>
    <w:p w:rsidR="00154EA5" w:rsidRDefault="00154EA5" w:rsidP="00154EA5">
      <w:pPr>
        <w:pStyle w:val="a5"/>
        <w:ind w:leftChars="0" w:left="840"/>
        <w:rPr>
          <w:ins w:id="70" w:author="拉菲爾人本診所-系統部 RHC" w:date="2019-07-17T11:26:00Z"/>
          <w:rFonts w:hint="eastAsia"/>
        </w:rPr>
        <w:pPrChange w:id="71" w:author="拉菲爾人本診所-系統部 RHC" w:date="2019-07-17T11:29:00Z">
          <w:pPr>
            <w:pStyle w:val="a5"/>
            <w:numPr>
              <w:numId w:val="5"/>
            </w:numPr>
            <w:ind w:leftChars="0" w:left="840" w:hanging="360"/>
          </w:pPr>
        </w:pPrChange>
      </w:pPr>
    </w:p>
    <w:p w:rsidR="00E753CC" w:rsidRPr="005054EF" w:rsidRDefault="00E753CC" w:rsidP="00E753CC">
      <w:pPr>
        <w:pStyle w:val="a5"/>
        <w:numPr>
          <w:ilvl w:val="0"/>
          <w:numId w:val="2"/>
        </w:numPr>
        <w:ind w:leftChars="0"/>
        <w:rPr>
          <w:ins w:id="72" w:author="拉菲爾人本診所-系統部 RHC" w:date="2019-07-17T11:29:00Z"/>
          <w:sz w:val="28"/>
          <w:szCs w:val="24"/>
          <w:rPrChange w:id="73" w:author="拉菲爾人本診所-系統部 RHC" w:date="2019-07-17T11:47:00Z">
            <w:rPr>
              <w:ins w:id="74" w:author="拉菲爾人本診所-系統部 RHC" w:date="2019-07-17T11:29:00Z"/>
            </w:rPr>
          </w:rPrChange>
        </w:rPr>
      </w:pPr>
      <w:ins w:id="75" w:author="拉菲爾人本診所-系統部 RHC" w:date="2019-07-17T11:08:00Z">
        <w:r w:rsidRPr="005054EF">
          <w:rPr>
            <w:rFonts w:hint="eastAsia"/>
            <w:sz w:val="28"/>
            <w:szCs w:val="24"/>
            <w:rPrChange w:id="76" w:author="拉菲爾人本診所-系統部 RHC" w:date="2019-07-17T11:47:00Z">
              <w:rPr>
                <w:rFonts w:hint="eastAsia"/>
              </w:rPr>
            </w:rPrChange>
          </w:rPr>
          <w:t>繪圖</w:t>
        </w:r>
      </w:ins>
    </w:p>
    <w:p w:rsidR="00154EA5" w:rsidRDefault="00154EA5" w:rsidP="00154EA5">
      <w:pPr>
        <w:pStyle w:val="a5"/>
        <w:numPr>
          <w:ilvl w:val="0"/>
          <w:numId w:val="6"/>
        </w:numPr>
        <w:ind w:leftChars="0"/>
        <w:rPr>
          <w:ins w:id="77" w:author="拉菲爾人本診所-系統部 RHC" w:date="2019-07-17T11:31:00Z"/>
        </w:rPr>
      </w:pPr>
      <w:ins w:id="78" w:author="拉菲爾人本診所-系統部 RHC" w:date="2019-07-17T11:29:00Z">
        <w:r>
          <w:rPr>
            <w:rFonts w:hint="eastAsia"/>
          </w:rPr>
          <w:lastRenderedPageBreak/>
          <w:t>建立</w:t>
        </w:r>
      </w:ins>
      <w:ins w:id="79" w:author="拉菲爾人本診所-系統部 RHC" w:date="2019-07-17T11:51:00Z">
        <w:r w:rsidR="00DF1887">
          <w:rPr>
            <w:rFonts w:hint="eastAsia"/>
          </w:rPr>
          <w:t>線圖</w:t>
        </w:r>
      </w:ins>
      <w:ins w:id="80" w:author="拉菲爾人本診所-系統部 RHC" w:date="2019-07-17T11:30:00Z">
        <w:r>
          <w:rPr>
            <w:rFonts w:hint="eastAsia"/>
          </w:rPr>
          <w:t>工作簿</w:t>
        </w:r>
      </w:ins>
    </w:p>
    <w:p w:rsidR="00154EA5" w:rsidRDefault="00154EA5" w:rsidP="00154EA5">
      <w:pPr>
        <w:ind w:left="480"/>
        <w:rPr>
          <w:ins w:id="81" w:author="拉菲爾人本診所-系統部 RHC" w:date="2019-07-17T11:31:00Z"/>
          <w:rFonts w:hint="eastAsia"/>
        </w:rPr>
        <w:pPrChange w:id="82" w:author="拉菲爾人本診所-系統部 RHC" w:date="2019-07-17T11:31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83" w:author="拉菲爾人本診所-系統部 RHC" w:date="2019-07-17T11:31:00Z">
        <w:r>
          <w:rPr>
            <w:noProof/>
          </w:rPr>
          <w:drawing>
            <wp:inline distT="0" distB="0" distL="0" distR="0" wp14:anchorId="5C8E5E87" wp14:editId="5CCD4166">
              <wp:extent cx="5274310" cy="4932045"/>
              <wp:effectExtent l="0" t="0" r="2540" b="1905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932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54EA5" w:rsidRDefault="00154EA5" w:rsidP="00154EA5">
      <w:pPr>
        <w:pStyle w:val="a5"/>
        <w:numPr>
          <w:ilvl w:val="0"/>
          <w:numId w:val="6"/>
        </w:numPr>
        <w:ind w:leftChars="0"/>
        <w:rPr>
          <w:ins w:id="84" w:author="拉菲爾人本診所-系統部 RHC" w:date="2019-07-17T11:34:00Z"/>
        </w:rPr>
      </w:pPr>
      <w:ins w:id="85" w:author="拉菲爾人本診所-系統部 RHC" w:date="2019-07-17T11:32:00Z">
        <w:r>
          <w:rPr>
            <w:rFonts w:hint="eastAsia"/>
          </w:rPr>
          <w:t>選擇線圖，</w:t>
        </w:r>
      </w:ins>
      <w:ins w:id="86" w:author="拉菲爾人本診所-系統部 RHC" w:date="2019-07-17T11:31:00Z">
        <w:r>
          <w:rPr>
            <w:rFonts w:hint="eastAsia"/>
          </w:rPr>
          <w:t>套入目標欄位</w:t>
        </w:r>
      </w:ins>
      <w:ins w:id="87" w:author="拉菲爾人本診所-系統部 RHC" w:date="2019-07-17T11:32:00Z">
        <w:r>
          <w:rPr>
            <w:rFonts w:hint="eastAsia"/>
          </w:rPr>
          <w:t>至</w:t>
        </w:r>
      </w:ins>
      <w:ins w:id="88" w:author="拉菲爾人本診所-系統部 RHC" w:date="2019-07-17T11:33:00Z">
        <w:r>
          <w:rPr>
            <w:rFonts w:hint="eastAsia"/>
          </w:rPr>
          <w:t>工作</w:t>
        </w:r>
      </w:ins>
      <w:ins w:id="89" w:author="拉菲爾人本診所-系統部 RHC" w:date="2019-07-17T11:32:00Z">
        <w:r>
          <w:rPr>
            <w:rFonts w:hint="eastAsia"/>
          </w:rPr>
          <w:t>區</w:t>
        </w:r>
      </w:ins>
      <w:ins w:id="90" w:author="拉菲爾人本診所-系統部 RHC" w:date="2019-07-17T11:38:00Z">
        <w:r w:rsidR="009E3A21">
          <w:rPr>
            <w:rFonts w:hint="eastAsia"/>
          </w:rPr>
          <w:t xml:space="preserve"> (</w:t>
        </w:r>
      </w:ins>
      <w:ins w:id="91" w:author="拉菲爾人本診所-系統部 RHC" w:date="2019-07-17T11:40:00Z">
        <w:r w:rsidR="009E3A21">
          <w:rPr>
            <w:rFonts w:hint="eastAsia"/>
          </w:rPr>
          <w:t>順序無關</w:t>
        </w:r>
      </w:ins>
      <w:ins w:id="92" w:author="拉菲爾人本診所-系統部 RHC" w:date="2019-07-17T11:38:00Z">
        <w:r w:rsidR="009E3A21">
          <w:rPr>
            <w:rFonts w:hint="eastAsia"/>
          </w:rPr>
          <w:t>)</w:t>
        </w:r>
      </w:ins>
    </w:p>
    <w:p w:rsidR="00154EA5" w:rsidRDefault="00154EA5" w:rsidP="00154EA5">
      <w:pPr>
        <w:pStyle w:val="a5"/>
        <w:numPr>
          <w:ilvl w:val="0"/>
          <w:numId w:val="6"/>
        </w:numPr>
        <w:ind w:leftChars="0"/>
        <w:rPr>
          <w:ins w:id="93" w:author="拉菲爾人本診所-系統部 RHC" w:date="2019-07-17T11:48:00Z"/>
        </w:rPr>
      </w:pPr>
      <w:ins w:id="94" w:author="拉菲爾人本診所-系統部 RHC" w:date="2019-07-17T11:33:00Z">
        <w:r>
          <w:rPr>
            <w:rFonts w:hint="eastAsia"/>
          </w:rPr>
          <w:t>t</w:t>
        </w:r>
        <w:r>
          <w:rPr>
            <w:rFonts w:hint="eastAsia"/>
          </w:rPr>
          <w:t>選擇</w:t>
        </w:r>
        <w:r>
          <w:rPr>
            <w:rFonts w:hint="eastAsia"/>
          </w:rPr>
          <w:t>c</w:t>
        </w:r>
        <w:r>
          <w:t>ompute using</w:t>
        </w:r>
        <w:r>
          <w:rPr>
            <w:rFonts w:hint="eastAsia"/>
          </w:rPr>
          <w:t xml:space="preserve"> Pa</w:t>
        </w:r>
        <w:r>
          <w:t>dded</w:t>
        </w:r>
      </w:ins>
    </w:p>
    <w:p w:rsidR="002E56D8" w:rsidRDefault="002E56D8" w:rsidP="00154EA5">
      <w:pPr>
        <w:pStyle w:val="a5"/>
        <w:numPr>
          <w:ilvl w:val="0"/>
          <w:numId w:val="6"/>
        </w:numPr>
        <w:ind w:leftChars="0"/>
        <w:rPr>
          <w:ins w:id="95" w:author="拉菲爾人本診所-系統部 RHC" w:date="2019-07-17T11:34:00Z"/>
        </w:rPr>
      </w:pPr>
      <w:ins w:id="96" w:author="拉菲爾人本診所-系統部 RHC" w:date="2019-07-17T11:48:00Z">
        <w:r>
          <w:rPr>
            <w:rFonts w:hint="eastAsia"/>
          </w:rPr>
          <w:t>Si</w:t>
        </w:r>
        <w:r>
          <w:t>zing</w:t>
        </w:r>
        <w:r>
          <w:rPr>
            <w:rFonts w:hint="eastAsia"/>
          </w:rPr>
          <w:t>選擇</w:t>
        </w:r>
        <w:r>
          <w:rPr>
            <w:rFonts w:hint="eastAsia"/>
          </w:rPr>
          <w:t>c</w:t>
        </w:r>
        <w:r>
          <w:t>ompute using</w:t>
        </w:r>
        <w:r>
          <w:rPr>
            <w:rFonts w:hint="eastAsia"/>
          </w:rPr>
          <w:t xml:space="preserve"> Pa</w:t>
        </w:r>
        <w:r>
          <w:t>dded</w:t>
        </w:r>
      </w:ins>
    </w:p>
    <w:p w:rsidR="005054EF" w:rsidRDefault="00154EA5" w:rsidP="00154EA5">
      <w:pPr>
        <w:pStyle w:val="a5"/>
        <w:numPr>
          <w:ilvl w:val="0"/>
          <w:numId w:val="6"/>
        </w:numPr>
        <w:ind w:leftChars="0"/>
        <w:rPr>
          <w:ins w:id="97" w:author="拉菲爾人本診所-系統部 RHC" w:date="2019-07-17T11:45:00Z"/>
        </w:rPr>
      </w:pPr>
      <w:ins w:id="98" w:author="拉菲爾人本診所-系統部 RHC" w:date="2019-07-17T11:34:00Z">
        <w:r>
          <w:rPr>
            <w:rFonts w:hint="eastAsia"/>
          </w:rPr>
          <w:t>Cu</w:t>
        </w:r>
        <w:r>
          <w:t>rve</w:t>
        </w:r>
        <w:r>
          <w:rPr>
            <w:rFonts w:hint="eastAsia"/>
          </w:rPr>
          <w:t>選擇</w:t>
        </w:r>
      </w:ins>
      <w:ins w:id="99" w:author="拉菲爾人本診所-系統部 RHC" w:date="2019-07-17T11:35:00Z">
        <w:r>
          <w:rPr>
            <w:rFonts w:hint="eastAsia"/>
          </w:rPr>
          <w:t>Ed</w:t>
        </w:r>
        <w:r>
          <w:t>it Table Calculation</w:t>
        </w:r>
      </w:ins>
      <w:ins w:id="100" w:author="拉菲爾人本診所-系統部 RHC" w:date="2019-07-17T11:41:00Z">
        <w:r w:rsidR="009E3A21">
          <w:rPr>
            <w:rFonts w:hint="eastAsia"/>
          </w:rPr>
          <w:t>，按以下填選</w:t>
        </w:r>
      </w:ins>
      <w:ins w:id="101" w:author="拉菲爾人本診所-系統部 RHC" w:date="2019-07-17T11:47:00Z">
        <w:r w:rsidR="005054EF">
          <w:rPr>
            <w:rFonts w:hint="eastAsia"/>
          </w:rPr>
          <w:t>:</w:t>
        </w:r>
      </w:ins>
    </w:p>
    <w:p w:rsidR="00154EA5" w:rsidRDefault="00154EA5" w:rsidP="00154EA5">
      <w:pPr>
        <w:ind w:left="480"/>
        <w:rPr>
          <w:ins w:id="102" w:author="拉菲爾人本診所-系統部 RHC" w:date="2019-07-17T11:46:00Z"/>
        </w:rPr>
      </w:pPr>
      <w:ins w:id="103" w:author="拉菲爾人本診所-系統部 RHC" w:date="2019-07-17T11:36:00Z">
        <w:r>
          <w:rPr>
            <w:rFonts w:hint="eastAsia"/>
            <w:noProof/>
          </w:rPr>
          <w:drawing>
            <wp:inline distT="0" distB="0" distL="0" distR="0">
              <wp:extent cx="1623565" cy="2527200"/>
              <wp:effectExtent l="0" t="0" r="0" b="6985"/>
              <wp:docPr id="4" name="圖片 4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1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3346" cy="25735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  <w:noProof/>
          </w:rPr>
          <w:drawing>
            <wp:inline distT="0" distB="0" distL="0" distR="0">
              <wp:extent cx="1624648" cy="2526675"/>
              <wp:effectExtent l="0" t="0" r="0" b="6985"/>
              <wp:docPr id="5" name="圖片 5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2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604" cy="25779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  <w:noProof/>
          </w:rPr>
          <w:drawing>
            <wp:inline distT="0" distB="0" distL="0" distR="0">
              <wp:extent cx="1720664" cy="2531313"/>
              <wp:effectExtent l="0" t="0" r="0" b="2540"/>
              <wp:docPr id="6" name="圖片 6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3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9982" cy="26185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054EF" w:rsidRDefault="005054EF" w:rsidP="005054EF">
      <w:pPr>
        <w:pStyle w:val="a5"/>
        <w:numPr>
          <w:ilvl w:val="1"/>
          <w:numId w:val="6"/>
        </w:numPr>
        <w:ind w:leftChars="0"/>
        <w:rPr>
          <w:ins w:id="104" w:author="拉菲爾人本診所-系統部 RHC" w:date="2019-07-17T11:46:00Z"/>
        </w:rPr>
      </w:pPr>
      <w:ins w:id="105" w:author="拉菲爾人本診所-系統部 RHC" w:date="2019-07-17T11:46:00Z">
        <w:r>
          <w:rPr>
            <w:rFonts w:hint="eastAsia"/>
          </w:rPr>
          <w:lastRenderedPageBreak/>
          <w:t>Ra</w:t>
        </w:r>
        <w:r>
          <w:t xml:space="preserve">nk1 </w:t>
        </w:r>
        <w:r>
          <w:rPr>
            <w:rFonts w:hint="eastAsia"/>
          </w:rPr>
          <w:t>勾選順序，左邊至右邊為上下順序。例如姓名在初診醫師之上，所以出圖結果為姓名於左邊，初診醫師為右邊，反之則相反</w:t>
        </w:r>
      </w:ins>
    </w:p>
    <w:p w:rsidR="005054EF" w:rsidRDefault="005054EF" w:rsidP="005054EF">
      <w:pPr>
        <w:pStyle w:val="a5"/>
        <w:numPr>
          <w:ilvl w:val="1"/>
          <w:numId w:val="6"/>
        </w:numPr>
        <w:ind w:leftChars="0"/>
        <w:rPr>
          <w:ins w:id="106" w:author="拉菲爾人本診所-系統部 RHC" w:date="2019-07-17T11:46:00Z"/>
        </w:rPr>
      </w:pPr>
      <w:ins w:id="107" w:author="拉菲爾人本診所-系統部 RHC" w:date="2019-07-17T11:46:00Z">
        <w:r>
          <w:rPr>
            <w:rFonts w:hint="eastAsia"/>
          </w:rPr>
          <w:t>Ra</w:t>
        </w:r>
        <w:r>
          <w:t xml:space="preserve">nk2 </w:t>
        </w:r>
        <w:r>
          <w:rPr>
            <w:rFonts w:hint="eastAsia"/>
          </w:rPr>
          <w:t>之目標欄位順序必須與</w:t>
        </w:r>
        <w:r>
          <w:rPr>
            <w:rFonts w:hint="eastAsia"/>
          </w:rPr>
          <w:t>Ra</w:t>
        </w:r>
        <w:r>
          <w:t>nk1</w:t>
        </w:r>
        <w:r>
          <w:rPr>
            <w:rFonts w:hint="eastAsia"/>
          </w:rPr>
          <w:t>相反</w:t>
        </w:r>
      </w:ins>
    </w:p>
    <w:p w:rsidR="005054EF" w:rsidRDefault="005054EF" w:rsidP="005054EF">
      <w:pPr>
        <w:pStyle w:val="a5"/>
        <w:numPr>
          <w:ilvl w:val="1"/>
          <w:numId w:val="6"/>
        </w:numPr>
        <w:ind w:leftChars="0"/>
        <w:rPr>
          <w:ins w:id="108" w:author="拉菲爾人本診所-系統部 RHC" w:date="2019-07-17T11:34:00Z"/>
          <w:rFonts w:hint="eastAsia"/>
        </w:rPr>
        <w:pPrChange w:id="109" w:author="拉菲爾人本診所-系統部 RHC" w:date="2019-07-17T11:47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10" w:author="拉菲爾人本診所-系統部 RHC" w:date="2019-07-17T11:46:00Z">
        <w:r>
          <w:rPr>
            <w:rFonts w:hint="eastAsia"/>
          </w:rPr>
          <w:t>P</w:t>
        </w:r>
        <w:r>
          <w:t>added</w:t>
        </w:r>
        <w:r>
          <w:rPr>
            <w:rFonts w:hint="eastAsia"/>
          </w:rPr>
          <w:t>無關順序</w:t>
        </w:r>
      </w:ins>
    </w:p>
    <w:p w:rsidR="00154EA5" w:rsidRDefault="00DF1887" w:rsidP="00154EA5">
      <w:pPr>
        <w:pStyle w:val="a5"/>
        <w:numPr>
          <w:ilvl w:val="0"/>
          <w:numId w:val="6"/>
        </w:numPr>
        <w:ind w:leftChars="0"/>
        <w:rPr>
          <w:ins w:id="111" w:author="拉菲爾人本診所-系統部 RHC" w:date="2019-07-17T11:50:00Z"/>
        </w:rPr>
      </w:pPr>
      <w:ins w:id="112" w:author="拉菲爾人本診所-系統部 RHC" w:date="2019-07-17T11:49:00Z">
        <w:r>
          <w:rPr>
            <w:rFonts w:hint="eastAsia"/>
          </w:rPr>
          <w:t>點選</w:t>
        </w:r>
        <w:r>
          <w:rPr>
            <w:rFonts w:hint="eastAsia"/>
          </w:rPr>
          <w:t>X</w:t>
        </w:r>
        <w:r>
          <w:rPr>
            <w:rFonts w:hint="eastAsia"/>
          </w:rPr>
          <w:t>軸並進入</w:t>
        </w:r>
        <w:r>
          <w:rPr>
            <w:rFonts w:hint="eastAsia"/>
          </w:rPr>
          <w:t>E</w:t>
        </w:r>
        <w:r>
          <w:t>dit</w:t>
        </w:r>
        <w:r>
          <w:rPr>
            <w:rFonts w:hint="eastAsia"/>
          </w:rPr>
          <w:t>-</w:t>
        </w:r>
        <w:r>
          <w:t>axis</w:t>
        </w:r>
        <w:r>
          <w:rPr>
            <w:rFonts w:hint="eastAsia"/>
          </w:rPr>
          <w:t>，軸</w:t>
        </w:r>
      </w:ins>
      <w:ins w:id="113" w:author="拉菲爾人本診所-系統部 RHC" w:date="2019-07-17T11:50:00Z">
        <w:r>
          <w:rPr>
            <w:rFonts w:hint="eastAsia"/>
          </w:rPr>
          <w:t>距選</w:t>
        </w:r>
        <w:r>
          <w:rPr>
            <w:rFonts w:hint="eastAsia"/>
          </w:rPr>
          <w:t>F</w:t>
        </w:r>
        <w:r>
          <w:t>ixed -5~5</w:t>
        </w:r>
      </w:ins>
    </w:p>
    <w:p w:rsidR="00DF1887" w:rsidRDefault="00DF1887" w:rsidP="00DF1887">
      <w:pPr>
        <w:pStyle w:val="a5"/>
        <w:numPr>
          <w:ilvl w:val="0"/>
          <w:numId w:val="6"/>
        </w:numPr>
        <w:ind w:leftChars="0"/>
        <w:rPr>
          <w:ins w:id="114" w:author="拉菲爾人本診所-系統部 RHC" w:date="2019-07-17T11:50:00Z"/>
        </w:rPr>
      </w:pPr>
      <w:ins w:id="115" w:author="拉菲爾人本診所-系統部 RHC" w:date="2019-07-17T11:50:00Z">
        <w:r>
          <w:rPr>
            <w:rFonts w:hint="eastAsia"/>
          </w:rPr>
          <w:t>點選</w:t>
        </w:r>
        <w:r>
          <w:t>Y</w:t>
        </w:r>
        <w:r>
          <w:rPr>
            <w:rFonts w:hint="eastAsia"/>
          </w:rPr>
          <w:t>軸並進入</w:t>
        </w:r>
        <w:r>
          <w:rPr>
            <w:rFonts w:hint="eastAsia"/>
          </w:rPr>
          <w:t>E</w:t>
        </w:r>
        <w:r>
          <w:t>dit</w:t>
        </w:r>
        <w:r>
          <w:rPr>
            <w:rFonts w:hint="eastAsia"/>
          </w:rPr>
          <w:t>-</w:t>
        </w:r>
        <w:r>
          <w:t>axis</w:t>
        </w:r>
        <w:r>
          <w:rPr>
            <w:rFonts w:hint="eastAsia"/>
          </w:rPr>
          <w:t>，軸距選</w:t>
        </w:r>
        <w:r>
          <w:rPr>
            <w:rFonts w:hint="eastAsia"/>
          </w:rPr>
          <w:t>F</w:t>
        </w:r>
        <w:r>
          <w:t xml:space="preserve">ixed </w:t>
        </w:r>
        <w:r>
          <w:t>0</w:t>
        </w:r>
        <w:r>
          <w:t>~</w:t>
        </w:r>
        <w:r>
          <w:t>1</w:t>
        </w:r>
      </w:ins>
    </w:p>
    <w:p w:rsidR="00DF1887" w:rsidRDefault="00DF1887" w:rsidP="00D92E2B">
      <w:pPr>
        <w:pStyle w:val="a5"/>
        <w:numPr>
          <w:ilvl w:val="0"/>
          <w:numId w:val="6"/>
        </w:numPr>
        <w:ind w:leftChars="0"/>
        <w:rPr>
          <w:ins w:id="116" w:author="拉菲爾人本診所-系統部 RHC" w:date="2019-07-17T11:51:00Z"/>
          <w:rFonts w:hint="eastAsia"/>
        </w:rPr>
        <w:pPrChange w:id="117" w:author="拉菲爾人本診所-系統部 RHC" w:date="2019-07-17T11:59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18" w:author="拉菲爾人本診所-系統部 RHC" w:date="2019-07-17T11:50:00Z">
        <w:r>
          <w:rPr>
            <w:rFonts w:hint="eastAsia"/>
          </w:rPr>
          <w:t>隱藏</w:t>
        </w:r>
        <w:r>
          <w:rPr>
            <w:rFonts w:hint="eastAsia"/>
          </w:rPr>
          <w:t>XY</w:t>
        </w:r>
        <w:r>
          <w:rPr>
            <w:rFonts w:hint="eastAsia"/>
          </w:rPr>
          <w:t>軸</w:t>
        </w:r>
      </w:ins>
      <w:ins w:id="119" w:author="拉菲爾人本診所-系統部 RHC" w:date="2019-07-17T11:59:00Z">
        <w:r w:rsidR="00D92E2B">
          <w:rPr>
            <w:rFonts w:hint="eastAsia"/>
          </w:rPr>
          <w:t>，</w:t>
        </w:r>
        <w:r w:rsidR="00D92E2B">
          <w:rPr>
            <w:rFonts w:hint="eastAsia"/>
          </w:rPr>
          <w:t>於工作簿右鍵選擇</w:t>
        </w:r>
        <w:r w:rsidR="00D92E2B">
          <w:rPr>
            <w:rFonts w:hint="eastAsia"/>
          </w:rPr>
          <w:t>Fo</w:t>
        </w:r>
        <w:r w:rsidR="00D92E2B">
          <w:t>rmat</w:t>
        </w:r>
        <w:r w:rsidR="00D92E2B">
          <w:rPr>
            <w:rFonts w:hint="eastAsia"/>
          </w:rPr>
          <w:t>，隱藏框線</w:t>
        </w:r>
      </w:ins>
    </w:p>
    <w:p w:rsidR="00DF1887" w:rsidRDefault="00DF1887" w:rsidP="00DF1887">
      <w:pPr>
        <w:pStyle w:val="a5"/>
        <w:ind w:leftChars="0" w:left="840"/>
        <w:rPr>
          <w:ins w:id="120" w:author="拉菲爾人本診所-系統部 RHC" w:date="2019-07-17T11:34:00Z"/>
          <w:rFonts w:hint="eastAsia"/>
        </w:rPr>
        <w:pPrChange w:id="121" w:author="拉菲爾人本診所-系統部 RHC" w:date="2019-07-17T11:51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22" w:author="拉菲爾人本診所-系統部 RHC" w:date="2019-07-17T11:51:00Z">
        <w:r>
          <w:rPr>
            <w:rFonts w:hint="eastAsia"/>
          </w:rPr>
          <w:t>__________________</w:t>
        </w:r>
      </w:ins>
    </w:p>
    <w:p w:rsidR="00154EA5" w:rsidRDefault="00DF1887" w:rsidP="00154EA5">
      <w:pPr>
        <w:pStyle w:val="a5"/>
        <w:numPr>
          <w:ilvl w:val="0"/>
          <w:numId w:val="6"/>
        </w:numPr>
        <w:ind w:leftChars="0"/>
        <w:rPr>
          <w:ins w:id="123" w:author="拉菲爾人本診所-系統部 RHC" w:date="2019-07-17T11:52:00Z"/>
        </w:rPr>
      </w:pPr>
      <w:ins w:id="124" w:author="拉菲爾人本診所-系統部 RHC" w:date="2019-07-17T11:51:00Z">
        <w:r>
          <w:rPr>
            <w:rFonts w:hint="eastAsia"/>
          </w:rPr>
          <w:t>建立長條圖工作簿</w:t>
        </w:r>
        <w:r>
          <w:tab/>
        </w:r>
        <w:r>
          <w:rPr>
            <w:rFonts w:hint="eastAsia"/>
          </w:rPr>
          <w:t xml:space="preserve"> </w:t>
        </w:r>
      </w:ins>
    </w:p>
    <w:p w:rsidR="00DF1887" w:rsidRDefault="00DF1887" w:rsidP="00DF1887">
      <w:pPr>
        <w:ind w:left="480"/>
        <w:rPr>
          <w:ins w:id="125" w:author="拉菲爾人本診所-系統部 RHC" w:date="2019-07-17T11:51:00Z"/>
          <w:rFonts w:hint="eastAsia"/>
        </w:rPr>
        <w:pPrChange w:id="126" w:author="拉菲爾人本診所-系統部 RHC" w:date="2019-07-17T11:52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27" w:author="拉菲爾人本診所-系統部 RHC" w:date="2019-07-17T11:52:00Z">
        <w:r>
          <w:rPr>
            <w:rFonts w:hint="eastAsia"/>
            <w:noProof/>
          </w:rPr>
          <w:drawing>
            <wp:inline distT="0" distB="0" distL="0" distR="0">
              <wp:extent cx="2396948" cy="4730400"/>
              <wp:effectExtent l="0" t="0" r="3810" b="0"/>
              <wp:docPr id="7" name="圖片 7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1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8923" cy="4754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  <w:noProof/>
          </w:rPr>
          <w:drawing>
            <wp:inline distT="0" distB="0" distL="0" distR="0">
              <wp:extent cx="2376000" cy="4720248"/>
              <wp:effectExtent l="0" t="0" r="5715" b="4445"/>
              <wp:docPr id="8" name="圖片 8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2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5370" cy="47587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F1887" w:rsidRDefault="00DF1887" w:rsidP="00154EA5">
      <w:pPr>
        <w:pStyle w:val="a5"/>
        <w:numPr>
          <w:ilvl w:val="0"/>
          <w:numId w:val="6"/>
        </w:numPr>
        <w:ind w:leftChars="0"/>
        <w:rPr>
          <w:ins w:id="128" w:author="拉菲爾人本診所-系統部 RHC" w:date="2019-07-17T11:53:00Z"/>
        </w:rPr>
      </w:pPr>
      <w:ins w:id="129" w:author="拉菲爾人本診所-系統部 RHC" w:date="2019-07-17T11:54:00Z">
        <w:r>
          <w:rPr>
            <w:rFonts w:hint="eastAsia"/>
          </w:rPr>
          <w:t>選</w:t>
        </w:r>
        <w:r>
          <w:rPr>
            <w:rFonts w:hint="eastAsia"/>
          </w:rPr>
          <w:t>S</w:t>
        </w:r>
        <w:r>
          <w:t>UM(Number of Records)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之</w:t>
        </w:r>
        <w:r>
          <w:rPr>
            <w:rFonts w:hint="eastAsia"/>
          </w:rPr>
          <w:t xml:space="preserve"> Qu</w:t>
        </w:r>
        <w:r>
          <w:t>ick Table Calculation</w:t>
        </w:r>
        <w:r>
          <w:rPr>
            <w:rFonts w:hint="eastAsia"/>
          </w:rPr>
          <w:t>為</w:t>
        </w:r>
      </w:ins>
      <w:ins w:id="130" w:author="拉菲爾人本診所-系統部 RHC" w:date="2019-07-17T11:55:00Z">
        <w:r>
          <w:t>Percent of Total</w:t>
        </w:r>
      </w:ins>
    </w:p>
    <w:p w:rsidR="00DF1887" w:rsidRDefault="00DF1887" w:rsidP="00154EA5">
      <w:pPr>
        <w:pStyle w:val="a5"/>
        <w:numPr>
          <w:ilvl w:val="0"/>
          <w:numId w:val="6"/>
        </w:numPr>
        <w:ind w:leftChars="0"/>
        <w:rPr>
          <w:ins w:id="131" w:author="拉菲爾人本診所-系統部 RHC" w:date="2019-07-17T11:58:00Z"/>
        </w:rPr>
      </w:pPr>
      <w:ins w:id="132" w:author="拉菲爾人本診所-系統部 RHC" w:date="2019-07-17T11:55:00Z">
        <w:r>
          <w:rPr>
            <w:rFonts w:hint="eastAsia"/>
          </w:rPr>
          <w:t>調整顏色與排序，</w:t>
        </w:r>
      </w:ins>
      <w:ins w:id="133" w:author="拉菲爾人本診所-系統部 RHC" w:date="2019-07-17T11:56:00Z">
        <w:r>
          <w:rPr>
            <w:rFonts w:hint="eastAsia"/>
          </w:rPr>
          <w:t>線</w:t>
        </w:r>
      </w:ins>
      <w:ins w:id="134" w:author="拉菲爾人本診所-系統部 RHC" w:date="2019-07-17T11:55:00Z">
        <w:r>
          <w:rPr>
            <w:rFonts w:hint="eastAsia"/>
          </w:rPr>
          <w:t>圖</w:t>
        </w:r>
      </w:ins>
      <w:ins w:id="135" w:author="拉菲爾人本診所-系統部 RHC" w:date="2019-07-17T11:56:00Z">
        <w:r>
          <w:rPr>
            <w:rFonts w:hint="eastAsia"/>
          </w:rPr>
          <w:t>排序需與長條圖相符，顏色可以斟酌調整為相同</w:t>
        </w:r>
      </w:ins>
      <w:ins w:id="136" w:author="拉菲爾人本診所-系統部 RHC" w:date="2019-07-17T11:59:00Z">
        <w:r w:rsidR="00D92E2B">
          <w:rPr>
            <w:rFonts w:hint="eastAsia"/>
          </w:rPr>
          <w:t>，或增加</w:t>
        </w:r>
        <w:r w:rsidR="003509BA">
          <w:rPr>
            <w:rFonts w:hint="eastAsia"/>
          </w:rPr>
          <w:t>框線用以區</w:t>
        </w:r>
      </w:ins>
      <w:ins w:id="137" w:author="拉菲爾人本診所-系統部 RHC" w:date="2019-07-17T12:00:00Z">
        <w:r w:rsidR="003509BA">
          <w:rPr>
            <w:rFonts w:hint="eastAsia"/>
          </w:rPr>
          <w:t>隔各值</w:t>
        </w:r>
      </w:ins>
    </w:p>
    <w:p w:rsidR="00D92E2B" w:rsidRDefault="00D92E2B" w:rsidP="00154EA5">
      <w:pPr>
        <w:pStyle w:val="a5"/>
        <w:numPr>
          <w:ilvl w:val="0"/>
          <w:numId w:val="6"/>
        </w:numPr>
        <w:ind w:leftChars="0"/>
        <w:rPr>
          <w:ins w:id="138" w:author="拉菲爾人本診所-系統部 RHC" w:date="2019-07-17T11:57:00Z"/>
        </w:rPr>
      </w:pPr>
      <w:ins w:id="139" w:author="拉菲爾人本診所-系統部 RHC" w:date="2019-07-17T11:58:00Z">
        <w:r>
          <w:rPr>
            <w:rFonts w:hint="eastAsia"/>
          </w:rPr>
          <w:t>於工作簿右鍵選擇</w:t>
        </w:r>
        <w:r>
          <w:rPr>
            <w:rFonts w:hint="eastAsia"/>
          </w:rPr>
          <w:t>Fo</w:t>
        </w:r>
        <w:r>
          <w:t>rmat</w:t>
        </w:r>
      </w:ins>
      <w:ins w:id="140" w:author="拉菲爾人本診所-系統部 RHC" w:date="2019-07-17T11:59:00Z">
        <w:r>
          <w:rPr>
            <w:rFonts w:hint="eastAsia"/>
          </w:rPr>
          <w:t>，隱藏框線</w:t>
        </w:r>
      </w:ins>
    </w:p>
    <w:p w:rsidR="002E0CD9" w:rsidRDefault="00DF1887" w:rsidP="002E0CD9">
      <w:pPr>
        <w:pStyle w:val="a5"/>
        <w:numPr>
          <w:ilvl w:val="0"/>
          <w:numId w:val="6"/>
        </w:numPr>
        <w:ind w:leftChars="0"/>
        <w:rPr>
          <w:ins w:id="141" w:author="拉菲爾人本診所-系統部 RHC" w:date="2019-07-17T12:00:00Z"/>
        </w:rPr>
      </w:pPr>
      <w:ins w:id="142" w:author="拉菲爾人本診所-系統部 RHC" w:date="2019-07-17T11:57:00Z">
        <w:r>
          <w:rPr>
            <w:rFonts w:hint="eastAsia"/>
          </w:rPr>
          <w:t>若目標欄位多於兩個，照上述之步驟多做幾次</w:t>
        </w:r>
      </w:ins>
    </w:p>
    <w:p w:rsidR="002E0CD9" w:rsidRDefault="002E0CD9" w:rsidP="002E0CD9">
      <w:pPr>
        <w:ind w:left="480" w:firstLine="360"/>
        <w:rPr>
          <w:ins w:id="143" w:author="拉菲爾人本診所-系統部 RHC" w:date="2019-07-17T11:58:00Z"/>
          <w:rFonts w:hint="eastAsia"/>
        </w:rPr>
        <w:pPrChange w:id="144" w:author="拉菲爾人本診所-系統部 RHC" w:date="2019-07-17T12:00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45" w:author="拉菲爾人本診所-系統部 RHC" w:date="2019-07-17T12:00:00Z">
        <w:r>
          <w:rPr>
            <w:rFonts w:hint="eastAsia"/>
          </w:rPr>
          <w:t>__________________</w:t>
        </w:r>
      </w:ins>
    </w:p>
    <w:p w:rsidR="00DF1887" w:rsidRDefault="00D92E2B" w:rsidP="00DF1887">
      <w:pPr>
        <w:pStyle w:val="a5"/>
        <w:numPr>
          <w:ilvl w:val="0"/>
          <w:numId w:val="6"/>
        </w:numPr>
        <w:ind w:leftChars="0"/>
        <w:rPr>
          <w:ins w:id="146" w:author="拉菲爾人本診所-系統部 RHC" w:date="2019-07-17T12:02:00Z"/>
        </w:rPr>
      </w:pPr>
      <w:ins w:id="147" w:author="拉菲爾人本診所-系統部 RHC" w:date="2019-07-17T11:58:00Z">
        <w:r>
          <w:rPr>
            <w:rFonts w:hint="eastAsia"/>
          </w:rPr>
          <w:t>選擇</w:t>
        </w:r>
        <w:r w:rsidR="00DF1887">
          <w:rPr>
            <w:rFonts w:hint="eastAsia"/>
          </w:rPr>
          <w:t>將工作簿拉入</w:t>
        </w:r>
        <w:r>
          <w:rPr>
            <w:rFonts w:hint="eastAsia"/>
          </w:rPr>
          <w:t>儀表板</w:t>
        </w:r>
      </w:ins>
      <w:ins w:id="148" w:author="拉菲爾人本診所-系統部 RHC" w:date="2019-07-17T12:00:00Z">
        <w:r w:rsidR="002E0CD9">
          <w:rPr>
            <w:rFonts w:hint="eastAsia"/>
          </w:rPr>
          <w:t>，隱藏長條圖標頭，</w:t>
        </w:r>
      </w:ins>
      <w:ins w:id="149" w:author="拉菲爾人本診所-系統部 RHC" w:date="2019-07-17T12:01:00Z">
        <w:r w:rsidR="002E0CD9">
          <w:rPr>
            <w:rFonts w:hint="eastAsia"/>
          </w:rPr>
          <w:t>調整所有工作簿為</w:t>
        </w:r>
        <w:r w:rsidR="002E0CD9">
          <w:rPr>
            <w:rFonts w:hint="eastAsia"/>
          </w:rPr>
          <w:t>E</w:t>
        </w:r>
        <w:r w:rsidR="002E0CD9">
          <w:t xml:space="preserve">ntire </w:t>
        </w:r>
        <w:r w:rsidR="002E0CD9">
          <w:lastRenderedPageBreak/>
          <w:t>View</w:t>
        </w:r>
      </w:ins>
    </w:p>
    <w:p w:rsidR="002E0CD9" w:rsidRDefault="002E0CD9" w:rsidP="00DF1887">
      <w:pPr>
        <w:pStyle w:val="a5"/>
        <w:numPr>
          <w:ilvl w:val="0"/>
          <w:numId w:val="6"/>
        </w:numPr>
        <w:ind w:leftChars="0"/>
        <w:rPr>
          <w:ins w:id="150" w:author="拉菲爾人本診所-系統部 RHC" w:date="2019-07-17T12:02:00Z"/>
        </w:rPr>
      </w:pPr>
      <w:ins w:id="151" w:author="拉菲爾人本診所-系統部 RHC" w:date="2019-07-17T12:02:00Z">
        <w:r>
          <w:rPr>
            <w:rFonts w:hint="eastAsia"/>
          </w:rPr>
          <w:t>靜態桑基圖完成</w:t>
        </w:r>
      </w:ins>
    </w:p>
    <w:p w:rsidR="00C47AAC" w:rsidRDefault="002E0CD9" w:rsidP="00C47AAC">
      <w:pPr>
        <w:pStyle w:val="a5"/>
        <w:ind w:leftChars="0" w:left="840"/>
        <w:rPr>
          <w:ins w:id="152" w:author="拉菲爾人本診所-系統部 RHC" w:date="2019-07-17T12:02:00Z"/>
          <w:rFonts w:hint="eastAsia"/>
        </w:rPr>
        <w:pPrChange w:id="153" w:author="拉菲爾人本診所-系統部 RHC" w:date="2019-07-17T12:07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54" w:author="拉菲爾人本診所-系統部 RHC" w:date="2019-07-17T12:02:00Z">
        <w:r>
          <w:rPr>
            <w:rFonts w:hint="eastAsia"/>
          </w:rPr>
          <w:t>___________________</w:t>
        </w:r>
      </w:ins>
    </w:p>
    <w:p w:rsidR="002E0CD9" w:rsidRDefault="002E0CD9" w:rsidP="00DF1887">
      <w:pPr>
        <w:pStyle w:val="a5"/>
        <w:numPr>
          <w:ilvl w:val="0"/>
          <w:numId w:val="6"/>
        </w:numPr>
        <w:ind w:leftChars="0"/>
        <w:rPr>
          <w:ins w:id="155" w:author="拉菲爾人本診所-系統部 RHC" w:date="2019-07-17T12:03:00Z"/>
        </w:rPr>
      </w:pPr>
      <w:ins w:id="156" w:author="拉菲爾人本診所-系統部 RHC" w:date="2019-07-17T12:02:00Z">
        <w:r>
          <w:rPr>
            <w:rFonts w:hint="eastAsia"/>
          </w:rPr>
          <w:t>加入動態</w:t>
        </w:r>
        <w:r>
          <w:rPr>
            <w:rFonts w:hint="eastAsia"/>
          </w:rPr>
          <w:t>A</w:t>
        </w:r>
        <w:r>
          <w:t>ctions</w:t>
        </w:r>
      </w:ins>
    </w:p>
    <w:p w:rsidR="00C47AAC" w:rsidRDefault="00C47AAC" w:rsidP="00C47AAC">
      <w:pPr>
        <w:ind w:left="480"/>
        <w:rPr>
          <w:ins w:id="157" w:author="拉菲爾人本診所-系統部 RHC" w:date="2019-07-17T12:02:00Z"/>
          <w:rFonts w:hint="eastAsia"/>
        </w:rPr>
        <w:pPrChange w:id="158" w:author="拉菲爾人本診所-系統部 RHC" w:date="2019-07-17T12:03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59" w:author="拉菲爾人本診所-系統部 RHC" w:date="2019-07-17T12:03:00Z">
        <w:r>
          <w:rPr>
            <w:rFonts w:hint="eastAsia"/>
            <w:noProof/>
          </w:rPr>
          <w:drawing>
            <wp:inline distT="0" distB="0" distL="0" distR="0">
              <wp:extent cx="5274310" cy="844550"/>
              <wp:effectExtent l="0" t="0" r="2540" b="0"/>
              <wp:docPr id="9" name="圖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1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844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E0CD9" w:rsidRDefault="00C47AAC" w:rsidP="00DF1887">
      <w:pPr>
        <w:pStyle w:val="a5"/>
        <w:numPr>
          <w:ilvl w:val="0"/>
          <w:numId w:val="6"/>
        </w:numPr>
        <w:ind w:leftChars="0"/>
        <w:rPr>
          <w:ins w:id="160" w:author="拉菲爾人本診所-系統部 RHC" w:date="2019-07-17T12:05:00Z"/>
        </w:rPr>
      </w:pPr>
      <w:ins w:id="161" w:author="拉菲爾人本診所-系統部 RHC" w:date="2019-07-17T12:03:00Z">
        <w:r>
          <w:rPr>
            <w:rFonts w:hint="eastAsia"/>
          </w:rPr>
          <w:t>選</w:t>
        </w:r>
        <w:r>
          <w:rPr>
            <w:rFonts w:hint="eastAsia"/>
          </w:rPr>
          <w:t>D</w:t>
        </w:r>
        <w:r>
          <w:t>ashbo</w:t>
        </w:r>
      </w:ins>
      <w:ins w:id="162" w:author="拉菲爾人本診所-系統部 RHC" w:date="2019-07-17T12:04:00Z">
        <w:r>
          <w:rPr>
            <w:rFonts w:hint="eastAsia"/>
          </w:rPr>
          <w:t>a</w:t>
        </w:r>
      </w:ins>
      <w:ins w:id="163" w:author="拉菲爾人本診所-系統部 RHC" w:date="2019-07-17T12:03:00Z">
        <w:r>
          <w:t>rd</w:t>
        </w:r>
      </w:ins>
      <w:ins w:id="164" w:author="拉菲爾人本診所-系統部 RHC" w:date="2019-07-17T12:04:00Z">
        <w:r>
          <w:rPr>
            <w:rFonts w:hint="eastAsia"/>
          </w:rPr>
          <w:t>的</w:t>
        </w:r>
        <w:r>
          <w:rPr>
            <w:rFonts w:hint="eastAsia"/>
          </w:rPr>
          <w:t>Ac</w:t>
        </w:r>
        <w:r>
          <w:t>tions</w:t>
        </w:r>
      </w:ins>
    </w:p>
    <w:p w:rsidR="00C47AAC" w:rsidRDefault="00C47AAC" w:rsidP="00C47AAC">
      <w:pPr>
        <w:pStyle w:val="a5"/>
        <w:numPr>
          <w:ilvl w:val="1"/>
          <w:numId w:val="6"/>
        </w:numPr>
        <w:ind w:leftChars="0"/>
        <w:rPr>
          <w:ins w:id="165" w:author="拉菲爾人本診所-系統部 RHC" w:date="2019-07-17T12:09:00Z"/>
        </w:rPr>
      </w:pPr>
      <w:proofErr w:type="spellStart"/>
      <w:ins w:id="166" w:author="拉菲爾人本診所-系統部 RHC" w:date="2019-07-17T12:05:00Z">
        <w:r>
          <w:rPr>
            <w:rFonts w:hint="eastAsia"/>
          </w:rPr>
          <w:t>H</w:t>
        </w:r>
        <w:r>
          <w:t>ightlight</w:t>
        </w:r>
        <w:proofErr w:type="spellEnd"/>
        <w:r>
          <w:t xml:space="preserve"> </w:t>
        </w:r>
        <w:proofErr w:type="gramStart"/>
        <w:r>
          <w:t>Action :</w:t>
        </w:r>
        <w:proofErr w:type="gramEnd"/>
        <w:r>
          <w:t xml:space="preserve"> </w:t>
        </w:r>
      </w:ins>
    </w:p>
    <w:p w:rsidR="00591BCD" w:rsidRDefault="00591BCD" w:rsidP="00591BCD">
      <w:pPr>
        <w:pStyle w:val="a5"/>
        <w:numPr>
          <w:ilvl w:val="2"/>
          <w:numId w:val="6"/>
        </w:numPr>
        <w:ind w:leftChars="0"/>
        <w:rPr>
          <w:ins w:id="167" w:author="拉菲爾人本診所-系統部 RHC" w:date="2019-07-17T12:11:00Z"/>
        </w:rPr>
      </w:pPr>
      <w:ins w:id="168" w:author="拉菲爾人本診所-系統部 RHC" w:date="2019-07-17T12:09:00Z">
        <w:r>
          <w:rPr>
            <w:rFonts w:hint="eastAsia"/>
          </w:rPr>
          <w:t>So</w:t>
        </w:r>
      </w:ins>
      <w:ins w:id="169" w:author="拉菲爾人本診所-系統部 RHC" w:date="2019-07-17T12:10:00Z">
        <w:r>
          <w:t>urce sheet</w:t>
        </w:r>
      </w:ins>
      <w:ins w:id="170" w:author="拉菲爾人本診所-系統部 RHC" w:date="2019-07-17T12:12:00Z">
        <w:r>
          <w:t>s</w:t>
        </w:r>
      </w:ins>
      <w:ins w:id="171" w:author="拉菲爾人本診所-系統部 RHC" w:date="2019-07-17T12:10:00Z">
        <w:r>
          <w:rPr>
            <w:rFonts w:hint="eastAsia"/>
          </w:rPr>
          <w:t>為操作工作簿，例如</w:t>
        </w:r>
      </w:ins>
      <w:ins w:id="172" w:author="拉菲爾人本診所-系統部 RHC" w:date="2019-07-17T12:11:00Z">
        <w:r>
          <w:rPr>
            <w:rFonts w:hint="eastAsia"/>
          </w:rPr>
          <w:t>觀察不同</w:t>
        </w:r>
      </w:ins>
      <w:ins w:id="173" w:author="拉菲爾人本診所-系統部 RHC" w:date="2019-07-17T12:10:00Z">
        <w:r>
          <w:rPr>
            <w:rFonts w:hint="eastAsia"/>
          </w:rPr>
          <w:t>醫師</w:t>
        </w:r>
      </w:ins>
      <w:ins w:id="174" w:author="拉菲爾人本診所-系統部 RHC" w:date="2019-07-17T12:11:00Z">
        <w:r>
          <w:rPr>
            <w:rFonts w:hint="eastAsia"/>
          </w:rPr>
          <w:t>的資料，就選醫師</w:t>
        </w:r>
      </w:ins>
    </w:p>
    <w:p w:rsidR="00591BCD" w:rsidRDefault="00591BCD" w:rsidP="00591BCD">
      <w:pPr>
        <w:pStyle w:val="a5"/>
        <w:numPr>
          <w:ilvl w:val="2"/>
          <w:numId w:val="6"/>
        </w:numPr>
        <w:ind w:leftChars="0"/>
        <w:rPr>
          <w:ins w:id="175" w:author="拉菲爾人本診所-系統部 RHC" w:date="2019-07-17T12:06:00Z"/>
        </w:rPr>
        <w:pPrChange w:id="176" w:author="拉菲爾人本診所-系統部 RHC" w:date="2019-07-17T12:09:00Z">
          <w:pPr>
            <w:pStyle w:val="a5"/>
            <w:numPr>
              <w:ilvl w:val="1"/>
              <w:numId w:val="6"/>
            </w:numPr>
            <w:ind w:leftChars="0" w:left="1440" w:hanging="480"/>
          </w:pPr>
        </w:pPrChange>
      </w:pPr>
      <w:ins w:id="177" w:author="拉菲爾人本診所-系統部 RHC" w:date="2019-07-17T12:11:00Z">
        <w:r>
          <w:rPr>
            <w:rFonts w:hint="eastAsia"/>
          </w:rPr>
          <w:t>T</w:t>
        </w:r>
        <w:r>
          <w:t>arget s</w:t>
        </w:r>
      </w:ins>
      <w:ins w:id="178" w:author="拉菲爾人本診所-系統部 RHC" w:date="2019-07-17T12:12:00Z">
        <w:r>
          <w:t>h</w:t>
        </w:r>
      </w:ins>
      <w:ins w:id="179" w:author="拉菲爾人本診所-系統部 RHC" w:date="2019-07-17T12:11:00Z">
        <w:r>
          <w:t>ee</w:t>
        </w:r>
      </w:ins>
      <w:ins w:id="180" w:author="拉菲爾人本診所-系統部 RHC" w:date="2019-07-17T12:12:00Z">
        <w:r>
          <w:t>ts</w:t>
        </w:r>
        <w:r>
          <w:rPr>
            <w:rFonts w:hint="eastAsia"/>
          </w:rPr>
          <w:t>選擇連接到</w:t>
        </w:r>
        <w:r>
          <w:rPr>
            <w:rFonts w:hint="eastAsia"/>
          </w:rPr>
          <w:t>操作工作簿</w:t>
        </w:r>
        <w:r>
          <w:rPr>
            <w:rFonts w:hint="eastAsia"/>
          </w:rPr>
          <w:t>之工作簿</w:t>
        </w:r>
      </w:ins>
    </w:p>
    <w:p w:rsidR="00C47AAC" w:rsidRDefault="00591BCD" w:rsidP="00C47AAC">
      <w:pPr>
        <w:pStyle w:val="a5"/>
        <w:ind w:leftChars="0" w:left="1440"/>
        <w:rPr>
          <w:ins w:id="181" w:author="拉菲爾人本診所-系統部 RHC" w:date="2019-07-17T12:09:00Z"/>
        </w:rPr>
      </w:pPr>
      <w:ins w:id="182" w:author="拉菲爾人本診所-系統部 RHC" w:date="2019-07-17T12:15:00Z">
        <w:r>
          <w:rPr>
            <w:rFonts w:hint="eastAsia"/>
          </w:rPr>
          <w:t xml:space="preserve">    </w:t>
        </w:r>
      </w:ins>
      <w:ins w:id="183" w:author="拉菲爾人本診所-系統部 RHC" w:date="2019-07-17T12:06:00Z">
        <w:r w:rsidR="00C47AAC">
          <w:rPr>
            <w:rFonts w:hint="eastAsia"/>
            <w:noProof/>
          </w:rPr>
          <w:drawing>
            <wp:inline distT="0" distB="0" distL="0" distR="0">
              <wp:extent cx="2232000" cy="2980959"/>
              <wp:effectExtent l="0" t="0" r="0" b="0"/>
              <wp:docPr id="10" name="圖片 10" descr="一張含有 螢幕擷取畫面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1.PN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1530" cy="30203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47AAC" w:rsidRDefault="00C47AAC" w:rsidP="00C47AAC">
      <w:pPr>
        <w:pStyle w:val="a5"/>
        <w:ind w:leftChars="0" w:left="1440"/>
        <w:rPr>
          <w:ins w:id="184" w:author="拉菲爾人本診所-系統部 RHC" w:date="2019-07-17T12:07:00Z"/>
          <w:rFonts w:hint="eastAsia"/>
        </w:rPr>
      </w:pPr>
      <w:ins w:id="185" w:author="拉菲爾人本診所-系統部 RHC" w:date="2019-07-17T12:09:00Z">
        <w:r>
          <w:rPr>
            <w:rFonts w:hint="eastAsia"/>
          </w:rPr>
          <w:t>效果</w:t>
        </w:r>
        <w:r>
          <w:rPr>
            <w:rFonts w:hint="eastAsia"/>
          </w:rPr>
          <w:t xml:space="preserve"> : </w:t>
        </w:r>
      </w:ins>
    </w:p>
    <w:p w:rsidR="00C47AAC" w:rsidRDefault="00591BCD" w:rsidP="00C47AAC">
      <w:pPr>
        <w:rPr>
          <w:ins w:id="186" w:author="拉菲爾人本診所-系統部 RHC" w:date="2019-07-17T12:05:00Z"/>
          <w:rFonts w:hint="eastAsia"/>
        </w:rPr>
        <w:pPrChange w:id="187" w:author="拉菲爾人本診所-系統部 RHC" w:date="2019-07-17T12:08:00Z">
          <w:pPr>
            <w:pStyle w:val="a5"/>
            <w:numPr>
              <w:ilvl w:val="1"/>
              <w:numId w:val="6"/>
            </w:numPr>
            <w:ind w:leftChars="0" w:left="1440" w:hanging="480"/>
          </w:pPr>
        </w:pPrChange>
      </w:pPr>
      <w:ins w:id="188" w:author="拉菲爾人本診所-系統部 RHC" w:date="2019-07-17T12:13:00Z">
        <w:r>
          <w:rPr>
            <w:rFonts w:hint="eastAsia"/>
          </w:rPr>
          <w:t xml:space="preserve">       </w:t>
        </w:r>
      </w:ins>
      <w:ins w:id="189" w:author="拉菲爾人本診所-系統部 RHC" w:date="2019-07-17T12:08:00Z">
        <w:r w:rsidR="00C47AAC">
          <w:rPr>
            <w:rFonts w:hint="eastAsia"/>
            <w:noProof/>
          </w:rPr>
          <w:drawing>
            <wp:inline distT="0" distB="0" distL="0" distR="0">
              <wp:extent cx="4694400" cy="2185558"/>
              <wp:effectExtent l="0" t="0" r="0" b="5715"/>
              <wp:docPr id="11" name="圖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1.PNG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06857" cy="21913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47AAC" w:rsidRDefault="00C47AAC" w:rsidP="00C47AAC">
      <w:pPr>
        <w:pStyle w:val="a5"/>
        <w:numPr>
          <w:ilvl w:val="1"/>
          <w:numId w:val="6"/>
        </w:numPr>
        <w:ind w:leftChars="0"/>
        <w:rPr>
          <w:ins w:id="190" w:author="拉菲爾人本診所-系統部 RHC" w:date="2019-07-17T12:13:00Z"/>
        </w:rPr>
      </w:pPr>
      <w:ins w:id="191" w:author="拉菲爾人本診所-系統部 RHC" w:date="2019-07-17T12:05:00Z">
        <w:r>
          <w:rPr>
            <w:rFonts w:hint="eastAsia"/>
          </w:rPr>
          <w:lastRenderedPageBreak/>
          <w:t>F</w:t>
        </w:r>
        <w:r>
          <w:t>ilter Action (Optional</w:t>
        </w:r>
        <w:proofErr w:type="gramStart"/>
        <w:r>
          <w:t>)</w:t>
        </w:r>
      </w:ins>
      <w:ins w:id="192" w:author="拉菲爾人本診所-系統部 RHC" w:date="2019-07-17T12:06:00Z">
        <w:r>
          <w:t xml:space="preserve"> :</w:t>
        </w:r>
      </w:ins>
      <w:proofErr w:type="gramEnd"/>
    </w:p>
    <w:p w:rsidR="00591BCD" w:rsidRDefault="00591BCD" w:rsidP="00591BCD">
      <w:pPr>
        <w:pStyle w:val="a5"/>
        <w:numPr>
          <w:ilvl w:val="2"/>
          <w:numId w:val="6"/>
        </w:numPr>
        <w:ind w:leftChars="0"/>
        <w:rPr>
          <w:ins w:id="193" w:author="拉菲爾人本診所-系統部 RHC" w:date="2019-07-17T12:15:00Z"/>
        </w:rPr>
      </w:pPr>
      <w:ins w:id="194" w:author="拉菲爾人本診所-系統部 RHC" w:date="2019-07-17T12:15:00Z">
        <w:r>
          <w:rPr>
            <w:rFonts w:hint="eastAsia"/>
          </w:rPr>
          <w:t>So</w:t>
        </w:r>
        <w:r>
          <w:t>urce sheets</w:t>
        </w:r>
        <w:r>
          <w:rPr>
            <w:rFonts w:hint="eastAsia"/>
          </w:rPr>
          <w:t>為</w:t>
        </w:r>
        <w:r>
          <w:rPr>
            <w:rFonts w:hint="eastAsia"/>
          </w:rPr>
          <w:t>篩選條件</w:t>
        </w:r>
      </w:ins>
    </w:p>
    <w:p w:rsidR="00591BCD" w:rsidRDefault="00591BCD" w:rsidP="00591BCD">
      <w:pPr>
        <w:pStyle w:val="a5"/>
        <w:numPr>
          <w:ilvl w:val="2"/>
          <w:numId w:val="6"/>
        </w:numPr>
        <w:ind w:leftChars="0"/>
        <w:rPr>
          <w:ins w:id="195" w:author="拉菲爾人本診所-系統部 RHC" w:date="2019-07-17T12:15:00Z"/>
        </w:rPr>
      </w:pPr>
      <w:ins w:id="196" w:author="拉菲爾人本診所-系統部 RHC" w:date="2019-07-17T12:15:00Z">
        <w:r>
          <w:rPr>
            <w:rFonts w:hint="eastAsia"/>
          </w:rPr>
          <w:t>T</w:t>
        </w:r>
        <w:r>
          <w:t>arget sheets</w:t>
        </w:r>
        <w:r>
          <w:rPr>
            <w:rFonts w:hint="eastAsia"/>
          </w:rPr>
          <w:t>為篩選欄位</w:t>
        </w:r>
      </w:ins>
    </w:p>
    <w:p w:rsidR="00591BCD" w:rsidRDefault="00591BCD" w:rsidP="00591BCD">
      <w:pPr>
        <w:ind w:left="1440"/>
        <w:rPr>
          <w:ins w:id="197" w:author="拉菲爾人本診所-系統部 RHC" w:date="2019-07-17T12:05:00Z"/>
          <w:rFonts w:hint="eastAsia"/>
        </w:rPr>
        <w:pPrChange w:id="198" w:author="拉菲爾人本診所-系統部 RHC" w:date="2019-07-17T12:15:00Z">
          <w:pPr>
            <w:pStyle w:val="a5"/>
            <w:numPr>
              <w:numId w:val="6"/>
            </w:numPr>
            <w:ind w:leftChars="0" w:left="840" w:hanging="360"/>
          </w:pPr>
        </w:pPrChange>
      </w:pPr>
      <w:ins w:id="199" w:author="拉菲爾人本診所-系統部 RHC" w:date="2019-07-17T12:16:00Z">
        <w:r>
          <w:rPr>
            <w:rFonts w:hint="eastAsia"/>
          </w:rPr>
          <w:t xml:space="preserve">    </w:t>
        </w:r>
      </w:ins>
      <w:ins w:id="200" w:author="拉菲爾人本診所-系統部 RHC" w:date="2019-07-17T12:15:00Z">
        <w:r>
          <w:rPr>
            <w:rFonts w:hint="eastAsia"/>
            <w:noProof/>
          </w:rPr>
          <w:drawing>
            <wp:inline distT="0" distB="0" distL="0" distR="0">
              <wp:extent cx="2450260" cy="3254400"/>
              <wp:effectExtent l="0" t="0" r="7620" b="3175"/>
              <wp:docPr id="12" name="圖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擷取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8102" cy="32780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47AAC" w:rsidRPr="00154EA5" w:rsidRDefault="00C47AAC" w:rsidP="00237763">
      <w:pPr>
        <w:pStyle w:val="a5"/>
        <w:ind w:leftChars="0" w:left="840"/>
        <w:rPr>
          <w:rFonts w:hint="eastAsia"/>
          <w:rPrChange w:id="201" w:author="拉菲爾人本診所-系統部 RHC" w:date="2019-07-17T11:33:00Z">
            <w:rPr>
              <w:rFonts w:hint="eastAsia"/>
            </w:rPr>
          </w:rPrChange>
        </w:rPr>
        <w:pPrChange w:id="202" w:author="拉菲爾人本診所-系統部 RHC" w:date="2019-07-17T12:16:00Z">
          <w:pPr/>
        </w:pPrChange>
      </w:pPr>
      <w:bookmarkStart w:id="203" w:name="_GoBack"/>
      <w:bookmarkEnd w:id="203"/>
    </w:p>
    <w:sectPr w:rsidR="00C47AAC" w:rsidRPr="00154EA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086" w:rsidRDefault="00B57086" w:rsidP="00E753CC">
      <w:r>
        <w:separator/>
      </w:r>
    </w:p>
  </w:endnote>
  <w:endnote w:type="continuationSeparator" w:id="0">
    <w:p w:rsidR="00B57086" w:rsidRDefault="00B57086" w:rsidP="00E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211" w:author="拉菲爾人本診所-系統部 RHC" w:date="2019-07-17T11:14:00Z"/>
  <w:sdt>
    <w:sdtPr>
      <w:id w:val="-775715401"/>
      <w:docPartObj>
        <w:docPartGallery w:val="Page Numbers (Bottom of Page)"/>
        <w:docPartUnique/>
      </w:docPartObj>
    </w:sdtPr>
    <w:sdtContent>
      <w:customXmlInsRangeEnd w:id="211"/>
      <w:p w:rsidR="00E753CC" w:rsidRDefault="00E753CC">
        <w:pPr>
          <w:pStyle w:val="a8"/>
          <w:jc w:val="right"/>
          <w:rPr>
            <w:ins w:id="212" w:author="拉菲爾人本診所-系統部 RHC" w:date="2019-07-17T11:14:00Z"/>
          </w:rPr>
        </w:pPr>
        <w:ins w:id="213" w:author="拉菲爾人本診所-系統部 RHC" w:date="2019-07-17T11:14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2</w:t>
          </w:r>
          <w:r>
            <w:fldChar w:fldCharType="end"/>
          </w:r>
        </w:ins>
      </w:p>
      <w:customXmlInsRangeStart w:id="214" w:author="拉菲爾人本診所-系統部 RHC" w:date="2019-07-17T11:14:00Z"/>
    </w:sdtContent>
  </w:sdt>
  <w:customXmlInsRangeEnd w:id="214"/>
  <w:p w:rsidR="00E753CC" w:rsidRDefault="00E753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086" w:rsidRDefault="00B57086" w:rsidP="00E753CC">
      <w:r>
        <w:separator/>
      </w:r>
    </w:p>
  </w:footnote>
  <w:footnote w:type="continuationSeparator" w:id="0">
    <w:p w:rsidR="00B57086" w:rsidRDefault="00B57086" w:rsidP="00E7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3CC" w:rsidRPr="00E753CC" w:rsidRDefault="00E753CC" w:rsidP="00E753CC">
    <w:pPr>
      <w:pStyle w:val="a6"/>
      <w:tabs>
        <w:tab w:val="clear" w:pos="4153"/>
        <w:tab w:val="clear" w:pos="8306"/>
        <w:tab w:val="left" w:pos="13505"/>
      </w:tabs>
      <w:rPr>
        <w:rFonts w:hint="eastAsia"/>
        <w:rPrChange w:id="204" w:author="拉菲爾人本診所-系統部 RHC" w:date="2019-07-17T11:13:00Z">
          <w:rPr/>
        </w:rPrChange>
      </w:rPr>
      <w:pPrChange w:id="205" w:author="拉菲爾人本診所-系統部 RHC" w:date="2019-07-17T11:13:00Z">
        <w:pPr>
          <w:pStyle w:val="a6"/>
        </w:pPr>
      </w:pPrChange>
    </w:pPr>
    <w:ins w:id="206" w:author="拉菲爾人本診所-系統部 RHC" w:date="2019-07-17T11:13:00Z">
      <w:r>
        <w:rPr>
          <w:noProof/>
        </w:rPr>
        <w:drawing>
          <wp:anchor distT="0" distB="0" distL="114300" distR="114300" simplePos="0" relativeHeight="251659264" behindDoc="1" locked="0" layoutInCell="1" allowOverlap="1" wp14:anchorId="27C6D43A" wp14:editId="11C8803A">
            <wp:simplePos x="0" y="0"/>
            <wp:positionH relativeFrom="margin">
              <wp:posOffset>-950400</wp:posOffset>
            </wp:positionH>
            <wp:positionV relativeFrom="paragraph">
              <wp:posOffset>-200025</wp:posOffset>
            </wp:positionV>
            <wp:extent cx="405765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0282" y="21016"/>
                <wp:lineTo x="20282" y="0"/>
                <wp:lineTo x="0" y="0"/>
              </wp:wrapPolygon>
            </wp:wrapTight>
            <wp:docPr id="2" name="圖片 2" descr="C:\Users\admin\AppData\Local\Microsoft\Windows\INetCache\Content.MSO\A38C65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38C65AD.tmp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>
        <w:rPr>
          <w:rFonts w:hint="eastAsia"/>
        </w:rPr>
        <w:t>01</w:t>
      </w:r>
      <w:r>
        <w:t>90</w:t>
      </w:r>
    </w:ins>
    <w:ins w:id="207" w:author="拉菲爾人本診所-系統部 RHC" w:date="2019-07-17T11:14:00Z">
      <w:r>
        <w:t>717</w:t>
      </w:r>
    </w:ins>
    <w:ins w:id="208" w:author="拉菲爾人本診所-系統部 RHC" w:date="2019-07-17T11:13:00Z">
      <w:r>
        <w:t xml:space="preserve"> </w:t>
      </w:r>
    </w:ins>
    <w:ins w:id="209" w:author="拉菲爾人本診所-系統部 RHC" w:date="2019-07-17T11:14:00Z">
      <w:r>
        <w:rPr>
          <w:rFonts w:hint="eastAsia"/>
        </w:rPr>
        <w:t>黃彥鈞</w:t>
      </w:r>
    </w:ins>
    <w:ins w:id="210" w:author="拉菲爾人本診所-系統部 RHC" w:date="2019-07-17T11:13:00Z">
      <w:r>
        <w:rPr>
          <w:rFonts w:hint="eastAsia"/>
        </w:rPr>
        <w:t xml:space="preserve"> </w:t>
      </w:r>
      <w:r>
        <w:rPr>
          <w:rFonts w:hint="eastAsia"/>
        </w:rPr>
        <w:t>第一次修訂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CCC"/>
    <w:multiLevelType w:val="hybridMultilevel"/>
    <w:tmpl w:val="48DEBC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C500E"/>
    <w:multiLevelType w:val="hybridMultilevel"/>
    <w:tmpl w:val="197E7F3A"/>
    <w:lvl w:ilvl="0" w:tplc="8D4C11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D51C66"/>
    <w:multiLevelType w:val="hybridMultilevel"/>
    <w:tmpl w:val="AD68E5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F3341A"/>
    <w:multiLevelType w:val="hybridMultilevel"/>
    <w:tmpl w:val="584A7630"/>
    <w:lvl w:ilvl="0" w:tplc="1018C7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0D750C6"/>
    <w:multiLevelType w:val="hybridMultilevel"/>
    <w:tmpl w:val="79B216B0"/>
    <w:lvl w:ilvl="0" w:tplc="7708E9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6F29ED"/>
    <w:multiLevelType w:val="hybridMultilevel"/>
    <w:tmpl w:val="2FFC4402"/>
    <w:lvl w:ilvl="0" w:tplc="D4BCC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拉菲爾人本診所-系統部 RHC">
    <w15:presenceInfo w15:providerId="Windows Live" w15:userId="7ea8846f2fc7b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CC"/>
    <w:rsid w:val="00154EA5"/>
    <w:rsid w:val="00237763"/>
    <w:rsid w:val="002E0CD9"/>
    <w:rsid w:val="002E56D8"/>
    <w:rsid w:val="00317A82"/>
    <w:rsid w:val="003509BA"/>
    <w:rsid w:val="005054EF"/>
    <w:rsid w:val="00591BCD"/>
    <w:rsid w:val="00612A79"/>
    <w:rsid w:val="009E3A21"/>
    <w:rsid w:val="00B57086"/>
    <w:rsid w:val="00C102EB"/>
    <w:rsid w:val="00C47AAC"/>
    <w:rsid w:val="00D92E2B"/>
    <w:rsid w:val="00DF1887"/>
    <w:rsid w:val="00E7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3DEA"/>
  <w15:chartTrackingRefBased/>
  <w15:docId w15:val="{C6C342D0-B2C8-4B80-AE98-57E34CBD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53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753C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75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753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75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753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拉菲爾人本診所-系統部 RHC</dc:creator>
  <cp:keywords/>
  <dc:description/>
  <cp:lastModifiedBy>拉菲爾人本診所-系統部 RHC</cp:lastModifiedBy>
  <cp:revision>9</cp:revision>
  <dcterms:created xsi:type="dcterms:W3CDTF">2019-07-17T03:05:00Z</dcterms:created>
  <dcterms:modified xsi:type="dcterms:W3CDTF">2019-07-17T04:16:00Z</dcterms:modified>
</cp:coreProperties>
</file>